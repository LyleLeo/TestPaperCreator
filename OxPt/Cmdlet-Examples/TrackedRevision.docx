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99C" w:rsidRDefault="00DE699C">
      <w:del w:id="0" w:author="Eric White" w:date="2014-10-26T22:58:00Z">
        <w:r w:rsidDel="00DE699C">
          <w:delText xml:space="preserve">Video provides a powerful way to help you prove your point. </w:delText>
        </w:r>
      </w:del>
      <w:bookmarkStart w:id="1" w:name="_GoBack"/>
      <w:bookmarkEnd w:id="1"/>
      <w:r>
        <w:t>When you click Online Video, you can paste in the embed code for the video you want to add. You can also type a keyword to search online for the video that best fits your document.</w:t>
      </w:r>
    </w:p>
    <w:p w:rsidR="00DE699C" w:rsidRDefault="00DE699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E699C" w:rsidRDefault="00DE699C">
      <w:r>
        <w:t>Themes and styles also help keep your document coordinated. When you click Design and choose a new Theme, the pictures, charts, and SmartArt graphics change to match your new theme. When you apply styles, your headings change to match the new theme.</w:t>
      </w:r>
    </w:p>
    <w:p w:rsidR="00DE699C" w:rsidRDefault="00DE699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23771" w:rsidRDefault="00DE699C">
      <w:r>
        <w:t>Reading is easier, too, in the new Reading view. You can collapse parts of the document and focus on the text you want. If you need to stop reading before you reach the end, Word remembers where you left off - even on another device.</w:t>
      </w:r>
    </w:p>
    <w:p w:rsidR="00DE699C" w:rsidRDefault="00DE699C"/>
    <w:sectPr w:rsidR="00DE6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B7D"/>
    <w:rsid w:val="004C3B7D"/>
    <w:rsid w:val="00D23771"/>
    <w:rsid w:val="00DE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3BAB7-816C-4F40-B439-4A90B2C3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2014-10-26T17:28:00Z</dcterms:created>
  <dcterms:modified xsi:type="dcterms:W3CDTF">2014-10-26T17:28:00Z</dcterms:modified>
</cp:coreProperties>
</file>