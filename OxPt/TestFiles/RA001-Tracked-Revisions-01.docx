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5B" w:rsidRDefault="003E765B" w:rsidP="00053FE3">
      <w:pPr>
        <w:rPr>
          <w:lang w:val="pt-BR"/>
        </w:rPr>
      </w:pPr>
      <w:bookmarkStart w:id="0" w:name="aplDigitalSignatureBookmark"/>
      <w:bookmarkEnd w:id="0"/>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Default="003E765B" w:rsidP="003E765B">
      <w:pPr>
        <w:rPr>
          <w:lang w:val="pt-BR"/>
        </w:rPr>
      </w:pPr>
    </w:p>
    <w:p w:rsidR="003E765B" w:rsidRDefault="003E765B" w:rsidP="003E765B">
      <w:pPr>
        <w:rPr>
          <w:lang w:val="pt-BR"/>
        </w:rPr>
      </w:pPr>
    </w:p>
    <w:p w:rsidR="003E765B" w:rsidRDefault="003E765B" w:rsidP="003E765B">
      <w:pPr>
        <w:ind w:firstLine="720"/>
        <w:rPr>
          <w:lang w:val="pt-BR"/>
        </w:rPr>
        <w:sectPr w:rsidR="003E765B" w:rsidSect="00D726F9">
          <w:headerReference w:type="even" r:id="rId11"/>
          <w:headerReference w:type="default" r:id="rId12"/>
          <w:footerReference w:type="default" r:id="rId13"/>
          <w:pgSz w:w="11909" w:h="16834" w:code="9"/>
          <w:pgMar w:top="720" w:right="720" w:bottom="720" w:left="1152" w:header="144" w:footer="144" w:gutter="0"/>
          <w:pgNumType w:start="1"/>
          <w:cols w:space="720"/>
          <w:noEndnote/>
          <w:docGrid w:linePitch="326"/>
        </w:sectPr>
      </w:pPr>
    </w:p>
    <w:p w:rsidR="00E33DCC" w:rsidRDefault="00E33DCC" w:rsidP="00053FE3">
      <w:pPr>
        <w:spacing w:line="360" w:lineRule="auto"/>
        <w:jc w:val="both"/>
      </w:pPr>
    </w:p>
    <w:p w:rsidR="009258EC" w:rsidRDefault="009258EC" w:rsidP="00053FE3">
      <w:pPr>
        <w:spacing w:line="360" w:lineRule="auto"/>
        <w:jc w:val="both"/>
      </w:pPr>
    </w:p>
    <w:p w:rsidR="00A36F1B" w:rsidRDefault="00A36F1B" w:rsidP="00053FE3">
      <w:pPr>
        <w:spacing w:line="360" w:lineRule="auto"/>
        <w:jc w:val="both"/>
      </w:pPr>
    </w:p>
    <w:p w:rsidR="004813A7" w:rsidRDefault="004813A7" w:rsidP="00053FE3">
      <w:pPr>
        <w:spacing w:line="360" w:lineRule="auto"/>
        <w:jc w:val="both"/>
      </w:pPr>
    </w:p>
    <w:p w:rsidR="004813A7" w:rsidRDefault="004813A7" w:rsidP="00053FE3">
      <w:pPr>
        <w:spacing w:line="360" w:lineRule="auto"/>
        <w:jc w:val="both"/>
      </w:pPr>
    </w:p>
    <w:p w:rsidR="001D5742" w:rsidRDefault="001D5742" w:rsidP="001D5742">
      <w:pPr>
        <w:rPr>
          <w:sz w:val="10"/>
          <w:szCs w:val="10"/>
        </w:rPr>
      </w:pPr>
    </w:p>
    <w:p w:rsidR="003D5409" w:rsidRPr="00A33A57" w:rsidRDefault="003D5409" w:rsidP="003D5409">
      <w:pPr>
        <w:pStyle w:val="ListParagraph"/>
        <w:spacing w:line="360" w:lineRule="auto"/>
        <w:jc w:val="both"/>
        <w:rPr>
          <w:b/>
          <w:i/>
        </w:rPr>
      </w:pPr>
      <w:r w:rsidRPr="00A33A57">
        <w:rPr>
          <w:b/>
          <w:i/>
        </w:rPr>
        <w:t xml:space="preserve"> </w:t>
      </w:r>
    </w:p>
    <w:p w:rsidR="00BA4829" w:rsidRDefault="00BA4829" w:rsidP="003D5409">
      <w:pPr>
        <w:pStyle w:val="ListParagraph"/>
        <w:spacing w:line="360" w:lineRule="auto"/>
        <w:jc w:val="both"/>
        <w:rPr>
          <w:b/>
          <w:i/>
        </w:rPr>
      </w:pPr>
    </w:p>
    <w:p w:rsidR="006D3B79" w:rsidRDefault="006D3B79" w:rsidP="003D5409">
      <w:pPr>
        <w:pStyle w:val="ListParagraph"/>
        <w:spacing w:line="360" w:lineRule="auto"/>
        <w:rPr>
          <w:b/>
          <w:highlight w:val="yellow"/>
        </w:rPr>
      </w:pPr>
    </w:p>
    <w:p w:rsidR="003D5409" w:rsidRPr="00BB39E6" w:rsidRDefault="003D5409" w:rsidP="003D5409">
      <w:pPr>
        <w:pStyle w:val="ListParagraph"/>
        <w:spacing w:line="360" w:lineRule="auto"/>
        <w:rPr>
          <w:b/>
          <w:i/>
        </w:rPr>
      </w:pPr>
      <w:r w:rsidRPr="00BB39E6">
        <w:rPr>
          <w:b/>
          <w:i/>
        </w:rPr>
        <w:t>:</w:t>
      </w:r>
    </w:p>
    <w:p w:rsidR="000729CF" w:rsidRDefault="000729CF" w:rsidP="006D3B79">
      <w:pPr>
        <w:spacing w:line="276" w:lineRule="auto"/>
        <w:ind w:left="720"/>
        <w:rPr>
          <w:b/>
        </w:rPr>
      </w:pPr>
    </w:p>
    <w:p w:rsidR="002A3E8C" w:rsidRDefault="002A3E8C" w:rsidP="00C65A44">
      <w:pPr>
        <w:tabs>
          <w:tab w:val="left" w:pos="900"/>
        </w:tabs>
        <w:spacing w:line="360" w:lineRule="auto"/>
        <w:ind w:left="720" w:hanging="4"/>
        <w:jc w:val="both"/>
        <w:rPr>
          <w:i/>
        </w:rPr>
      </w:pPr>
      <w:r w:rsidRPr="00516916">
        <w:t xml:space="preserve">diluent and mix well. </w:t>
      </w:r>
      <w:r w:rsidRPr="00516916">
        <w:rPr>
          <w:b/>
        </w:rPr>
        <w:t xml:space="preserve">[Label as sample preparation-1 and 2]. </w:t>
      </w:r>
      <w:r w:rsidRPr="00516916">
        <w:rPr>
          <w:i/>
        </w:rPr>
        <w:t xml:space="preserve"> </w:t>
      </w:r>
    </w:p>
    <w:p w:rsidR="00B97648" w:rsidRDefault="00B97648" w:rsidP="00C65A44">
      <w:pPr>
        <w:tabs>
          <w:tab w:val="left" w:pos="900"/>
        </w:tabs>
        <w:spacing w:line="360" w:lineRule="auto"/>
        <w:ind w:left="720" w:hanging="4"/>
        <w:jc w:val="both"/>
        <w:rPr>
          <w:ins w:id="1" w:author="Author"/>
          <w:i/>
        </w:rPr>
      </w:pPr>
    </w:p>
    <w:p w:rsidR="006B251B" w:rsidRPr="00116EA3" w:rsidRDefault="006B251B" w:rsidP="006B251B">
      <w:pPr>
        <w:spacing w:line="360" w:lineRule="auto"/>
        <w:ind w:left="720"/>
        <w:jc w:val="both"/>
        <w:rPr>
          <w:ins w:id="2" w:author="Author"/>
          <w:b/>
          <w:i/>
        </w:rPr>
      </w:pPr>
      <w:ins w:id="3" w:author="Author">
        <w:r>
          <w:rPr>
            <w:b/>
            <w:i/>
          </w:rPr>
          <w:t>Or</w:t>
        </w:r>
        <w:r w:rsidRPr="00116EA3">
          <w:rPr>
            <w:b/>
            <w:i/>
          </w:rPr>
          <w:t>der of injection:</w:t>
        </w:r>
      </w:ins>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6B251B" w:rsidRPr="00116EA3" w:rsidTr="00140D44">
        <w:trPr>
          <w:trHeight w:val="377"/>
          <w:ins w:id="4"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5" w:author="Author"/>
                <w:i/>
                <w:u w:val="single"/>
              </w:rPr>
            </w:pPr>
            <w:ins w:id="6" w:author="Author">
              <w:r w:rsidRPr="00116EA3">
                <w:rPr>
                  <w:i/>
                  <w:u w:val="single"/>
                </w:rPr>
                <w:t>Name of the preparations</w:t>
              </w:r>
            </w:ins>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7" w:author="Author"/>
                <w:i/>
                <w:u w:val="single"/>
              </w:rPr>
            </w:pPr>
            <w:ins w:id="8" w:author="Author">
              <w:r w:rsidRPr="00116EA3">
                <w:rPr>
                  <w:i/>
                  <w:u w:val="single"/>
                </w:rPr>
                <w:t>No. of  injections</w:t>
              </w:r>
            </w:ins>
          </w:p>
        </w:tc>
        <w:tc>
          <w:tcPr>
            <w:tcW w:w="3694"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9" w:author="Author"/>
                <w:i/>
                <w:u w:val="single"/>
              </w:rPr>
            </w:pPr>
            <w:ins w:id="10" w:author="Author">
              <w:r w:rsidRPr="00116EA3">
                <w:rPr>
                  <w:i/>
                  <w:u w:val="single"/>
                </w:rPr>
                <w:t>Purpose</w:t>
              </w:r>
            </w:ins>
          </w:p>
        </w:tc>
      </w:tr>
      <w:tr w:rsidR="006B251B" w:rsidRPr="00116EA3" w:rsidTr="00140D44">
        <w:trPr>
          <w:trHeight w:val="161"/>
          <w:ins w:id="11"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ins w:id="12" w:author="Author"/>
                <w:bCs/>
                <w:color w:val="000000"/>
              </w:rPr>
            </w:pPr>
            <w:ins w:id="13" w:author="Author">
              <w:r w:rsidRPr="00116EA3">
                <w:rPr>
                  <w:bCs/>
                  <w:color w:val="000000"/>
                </w:rPr>
                <w:t>Blank</w:t>
              </w:r>
            </w:ins>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ins w:id="14" w:author="Author"/>
                <w:bCs/>
                <w:color w:val="000000"/>
              </w:rPr>
            </w:pPr>
            <w:ins w:id="15" w:author="Author">
              <w:r w:rsidRPr="00116EA3">
                <w:rPr>
                  <w:bCs/>
                  <w:color w:val="000000"/>
                </w:rPr>
                <w:t>1</w:t>
              </w:r>
            </w:ins>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ins w:id="16" w:author="Author"/>
                <w:bCs/>
                <w:color w:val="000000"/>
              </w:rPr>
            </w:pPr>
            <w:ins w:id="17" w:author="Author">
              <w:r w:rsidRPr="00116EA3">
                <w:rPr>
                  <w:bCs/>
                  <w:color w:val="000000"/>
                </w:rPr>
                <w:t>Blank</w:t>
              </w:r>
            </w:ins>
          </w:p>
        </w:tc>
      </w:tr>
      <w:tr w:rsidR="006B251B" w:rsidRPr="00116EA3" w:rsidTr="00140D44">
        <w:trPr>
          <w:trHeight w:val="144"/>
          <w:ins w:id="18"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ins w:id="19" w:author="Author"/>
                <w:bCs/>
                <w:color w:val="000000"/>
              </w:rPr>
            </w:pPr>
            <w:ins w:id="20" w:author="Author">
              <w:r w:rsidRPr="00116EA3">
                <w:rPr>
                  <w:bCs/>
                  <w:color w:val="000000"/>
                </w:rPr>
                <w:t>System suitability solution</w:t>
              </w:r>
            </w:ins>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ins w:id="21" w:author="Author"/>
                <w:bCs/>
                <w:color w:val="000000"/>
              </w:rPr>
            </w:pPr>
            <w:ins w:id="22" w:author="Author">
              <w:r w:rsidRPr="00116EA3">
                <w:rPr>
                  <w:bCs/>
                  <w:color w:val="000000"/>
                </w:rPr>
                <w:t>1</w:t>
              </w:r>
            </w:ins>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ins w:id="23" w:author="Author"/>
                <w:bCs/>
                <w:color w:val="000000"/>
              </w:rPr>
            </w:pPr>
            <w:ins w:id="24" w:author="Author">
              <w:r w:rsidRPr="00116EA3">
                <w:rPr>
                  <w:bCs/>
                  <w:color w:val="000000"/>
                </w:rPr>
                <w:t>System suitability</w:t>
              </w:r>
            </w:ins>
          </w:p>
        </w:tc>
      </w:tr>
      <w:tr w:rsidR="006B251B" w:rsidRPr="007B0FF5" w:rsidTr="00140D44">
        <w:trPr>
          <w:trHeight w:val="125"/>
          <w:ins w:id="25"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26" w:author="Author"/>
                <w:bCs/>
              </w:rPr>
            </w:pPr>
            <w:ins w:id="27" w:author="Author">
              <w:r w:rsidRPr="00116EA3">
                <w:rPr>
                  <w:bCs/>
                </w:rPr>
                <w:t>Sample preparation-1</w:t>
              </w:r>
            </w:ins>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ins w:id="28" w:author="Author"/>
                <w:bCs/>
              </w:rPr>
            </w:pPr>
            <w:ins w:id="29" w:author="Author">
              <w:r>
                <w:rPr>
                  <w:bCs/>
                </w:rPr>
                <w:t xml:space="preserve">  </w:t>
              </w:r>
              <w:r w:rsidRPr="00116EA3">
                <w:rPr>
                  <w:bCs/>
                </w:rPr>
                <w:t>1</w:t>
              </w:r>
            </w:ins>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spacing w:line="360" w:lineRule="auto"/>
              <w:jc w:val="center"/>
              <w:rPr>
                <w:ins w:id="30" w:author="Author"/>
                <w:bCs/>
              </w:rPr>
            </w:pPr>
            <w:ins w:id="31" w:author="Author">
              <w:r w:rsidRPr="00116EA3">
                <w:rPr>
                  <w:bCs/>
                </w:rPr>
                <w:t>Sample analysis</w:t>
              </w:r>
            </w:ins>
          </w:p>
        </w:tc>
      </w:tr>
      <w:tr w:rsidR="006B251B" w:rsidRPr="007B0FF5" w:rsidTr="00140D44">
        <w:trPr>
          <w:trHeight w:val="377"/>
          <w:ins w:id="32"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33" w:author="Author"/>
                <w:bCs/>
              </w:rPr>
            </w:pPr>
            <w:ins w:id="34" w:author="Author">
              <w:r w:rsidRPr="00116EA3">
                <w:rPr>
                  <w:bCs/>
                </w:rPr>
                <w:t>Sample preparation-2</w:t>
              </w:r>
            </w:ins>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ins w:id="35" w:author="Author"/>
                <w:bCs/>
              </w:rPr>
            </w:pPr>
            <w:ins w:id="36" w:author="Author">
              <w:r>
                <w:rPr>
                  <w:bCs/>
                </w:rPr>
                <w:t xml:space="preserve">  </w:t>
              </w:r>
              <w:r w:rsidRPr="00116EA3">
                <w:rPr>
                  <w:bCs/>
                </w:rPr>
                <w:t>1</w:t>
              </w:r>
            </w:ins>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rPr>
                <w:ins w:id="37" w:author="Author"/>
                <w:bCs/>
              </w:rPr>
            </w:pPr>
          </w:p>
        </w:tc>
      </w:tr>
    </w:tbl>
    <w:p w:rsidR="006B251B" w:rsidRDefault="006B251B" w:rsidP="00C65A44">
      <w:pPr>
        <w:tabs>
          <w:tab w:val="left" w:pos="900"/>
        </w:tabs>
        <w:spacing w:line="360" w:lineRule="auto"/>
        <w:ind w:left="720" w:hanging="4"/>
        <w:jc w:val="both"/>
        <w:rPr>
          <w:ins w:id="38" w:author="Author"/>
          <w:i/>
        </w:rPr>
      </w:pPr>
    </w:p>
    <w:p w:rsidR="006B251B" w:rsidRDefault="006B251B" w:rsidP="00C65A44">
      <w:pPr>
        <w:tabs>
          <w:tab w:val="left" w:pos="900"/>
        </w:tabs>
        <w:spacing w:line="360" w:lineRule="auto"/>
        <w:ind w:left="720" w:hanging="4"/>
        <w:jc w:val="both"/>
        <w:rPr>
          <w:ins w:id="39" w:author="Author"/>
          <w:i/>
        </w:rPr>
      </w:pPr>
    </w:p>
    <w:p w:rsidR="006B251B" w:rsidRDefault="006B251B" w:rsidP="00C65A44">
      <w:pPr>
        <w:tabs>
          <w:tab w:val="left" w:pos="900"/>
        </w:tabs>
        <w:spacing w:line="360" w:lineRule="auto"/>
        <w:ind w:left="720" w:hanging="4"/>
        <w:jc w:val="both"/>
        <w:rPr>
          <w:ins w:id="40" w:author="Author"/>
          <w:i/>
        </w:rPr>
      </w:pPr>
    </w:p>
    <w:p w:rsidR="006B251B" w:rsidRDefault="006B251B" w:rsidP="00C65A44">
      <w:pPr>
        <w:tabs>
          <w:tab w:val="left" w:pos="900"/>
        </w:tabs>
        <w:spacing w:line="360" w:lineRule="auto"/>
        <w:ind w:left="720" w:hanging="4"/>
        <w:jc w:val="both"/>
        <w:rPr>
          <w:ins w:id="41" w:author="Author"/>
          <w:i/>
        </w:rPr>
      </w:pPr>
    </w:p>
    <w:p w:rsidR="006B251B" w:rsidRDefault="006B251B" w:rsidP="00C65A44">
      <w:pPr>
        <w:tabs>
          <w:tab w:val="left" w:pos="900"/>
        </w:tabs>
        <w:spacing w:line="360" w:lineRule="auto"/>
        <w:ind w:left="720" w:hanging="4"/>
        <w:jc w:val="both"/>
        <w:rPr>
          <w:ins w:id="42" w:author="Author"/>
          <w:i/>
        </w:rPr>
      </w:pPr>
    </w:p>
    <w:p w:rsidR="006B251B" w:rsidRDefault="006B251B" w:rsidP="00C65A44">
      <w:pPr>
        <w:tabs>
          <w:tab w:val="left" w:pos="900"/>
        </w:tabs>
        <w:spacing w:line="360" w:lineRule="auto"/>
        <w:ind w:left="720" w:hanging="4"/>
        <w:jc w:val="both"/>
        <w:rPr>
          <w:ins w:id="43" w:author="Author"/>
          <w:i/>
        </w:rPr>
      </w:pPr>
    </w:p>
    <w:p w:rsidR="006B251B" w:rsidRDefault="006B251B" w:rsidP="00C65A44">
      <w:pPr>
        <w:tabs>
          <w:tab w:val="left" w:pos="900"/>
        </w:tabs>
        <w:spacing w:line="360" w:lineRule="auto"/>
        <w:ind w:left="720" w:hanging="4"/>
        <w:jc w:val="both"/>
        <w:rPr>
          <w:i/>
        </w:rPr>
      </w:pPr>
    </w:p>
    <w:p w:rsidR="00B97648" w:rsidRDefault="00B97648" w:rsidP="00B97648">
      <w:pPr>
        <w:spacing w:line="360" w:lineRule="auto"/>
        <w:ind w:left="720"/>
        <w:rPr>
          <w:color w:val="000000"/>
        </w:rPr>
      </w:pPr>
      <w:r w:rsidRPr="00116EA3">
        <w:rPr>
          <w:color w:val="000000"/>
        </w:rPr>
        <w:t>peak is abou</w:t>
      </w:r>
      <w:r w:rsidR="006015DB">
        <w:rPr>
          <w:color w:val="000000"/>
        </w:rPr>
        <w:t>t 29</w:t>
      </w:r>
      <w:r w:rsidRPr="00116EA3">
        <w:rPr>
          <w:color w:val="000000"/>
        </w:rPr>
        <w:t>.</w:t>
      </w:r>
      <w:r w:rsidR="006015DB">
        <w:rPr>
          <w:color w:val="000000"/>
        </w:rPr>
        <w:t>3</w:t>
      </w:r>
      <w:r w:rsidR="004A390A">
        <w:rPr>
          <w:color w:val="000000"/>
        </w:rPr>
        <w:t>9</w:t>
      </w:r>
      <w:r w:rsidRPr="00116EA3">
        <w:rPr>
          <w:color w:val="000000"/>
        </w:rPr>
        <w:t xml:space="preserve"> min. The relative retention time are given below.   </w:t>
      </w:r>
    </w:p>
    <w:p w:rsidR="006B251B" w:rsidRPr="00116EA3" w:rsidDel="006B251B" w:rsidRDefault="006B251B" w:rsidP="006B251B">
      <w:pPr>
        <w:spacing w:line="360" w:lineRule="auto"/>
        <w:ind w:left="720"/>
        <w:jc w:val="both"/>
        <w:rPr>
          <w:del w:id="44" w:author="Author"/>
          <w:b/>
          <w:i/>
        </w:rPr>
      </w:pPr>
      <w:moveToRangeStart w:id="45" w:author="Author" w:name="move424225406"/>
      <w:moveTo w:id="46" w:author="Author">
        <w:del w:id="47" w:author="Author">
          <w:r w:rsidDel="006B251B">
            <w:rPr>
              <w:b/>
              <w:i/>
            </w:rPr>
            <w:delText>Or</w:delText>
          </w:r>
          <w:r w:rsidRPr="00116EA3" w:rsidDel="006B251B">
            <w:rPr>
              <w:b/>
              <w:i/>
            </w:rPr>
            <w:delText>der of injection:</w:delText>
          </w:r>
        </w:del>
      </w:moveTo>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6B251B" w:rsidRPr="00116EA3" w:rsidDel="006B251B" w:rsidTr="00140D44">
        <w:trPr>
          <w:trHeight w:val="377"/>
          <w:del w:id="48"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49" w:author="Author"/>
                <w:i/>
                <w:u w:val="single"/>
              </w:rPr>
            </w:pPr>
            <w:moveTo w:id="50" w:author="Author">
              <w:del w:id="51" w:author="Author">
                <w:r w:rsidRPr="00116EA3" w:rsidDel="006B251B">
                  <w:rPr>
                    <w:i/>
                    <w:u w:val="single"/>
                  </w:rPr>
                  <w:delText>Name of the preparations</w:delText>
                </w:r>
              </w:del>
            </w:moveTo>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52" w:author="Author"/>
                <w:i/>
                <w:u w:val="single"/>
              </w:rPr>
            </w:pPr>
            <w:moveTo w:id="53" w:author="Author">
              <w:del w:id="54" w:author="Author">
                <w:r w:rsidRPr="00116EA3" w:rsidDel="006B251B">
                  <w:rPr>
                    <w:i/>
                    <w:u w:val="single"/>
                  </w:rPr>
                  <w:delText>No. of  injections</w:delText>
                </w:r>
              </w:del>
            </w:moveTo>
          </w:p>
        </w:tc>
        <w:tc>
          <w:tcPr>
            <w:tcW w:w="3694"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55" w:author="Author"/>
                <w:i/>
                <w:u w:val="single"/>
              </w:rPr>
            </w:pPr>
            <w:moveTo w:id="56" w:author="Author">
              <w:del w:id="57" w:author="Author">
                <w:r w:rsidRPr="00116EA3" w:rsidDel="006B251B">
                  <w:rPr>
                    <w:i/>
                    <w:u w:val="single"/>
                  </w:rPr>
                  <w:delText>Purpose</w:delText>
                </w:r>
              </w:del>
            </w:moveTo>
          </w:p>
        </w:tc>
      </w:tr>
      <w:tr w:rsidR="006B251B" w:rsidRPr="00116EA3" w:rsidDel="006B251B" w:rsidTr="00140D44">
        <w:trPr>
          <w:trHeight w:val="161"/>
          <w:del w:id="58"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right="-18"/>
              <w:jc w:val="center"/>
              <w:rPr>
                <w:del w:id="59" w:author="Author"/>
                <w:bCs/>
                <w:color w:val="000000"/>
              </w:rPr>
            </w:pPr>
            <w:moveTo w:id="60" w:author="Author">
              <w:del w:id="61" w:author="Author">
                <w:r w:rsidRPr="00116EA3" w:rsidDel="006B251B">
                  <w:rPr>
                    <w:bCs/>
                    <w:color w:val="000000"/>
                  </w:rPr>
                  <w:delText>Blank</w:delText>
                </w:r>
              </w:del>
            </w:moveTo>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978"/>
              </w:tabs>
              <w:spacing w:line="360" w:lineRule="auto"/>
              <w:ind w:left="-18" w:right="-139"/>
              <w:jc w:val="center"/>
              <w:rPr>
                <w:del w:id="62" w:author="Author"/>
                <w:bCs/>
                <w:color w:val="000000"/>
              </w:rPr>
            </w:pPr>
            <w:moveTo w:id="63" w:author="Author">
              <w:del w:id="64" w:author="Author">
                <w:r w:rsidRPr="00116EA3" w:rsidDel="006B251B">
                  <w:rPr>
                    <w:bCs/>
                    <w:color w:val="000000"/>
                  </w:rPr>
                  <w:delText>1</w:delText>
                </w:r>
              </w:del>
            </w:moveTo>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left="-77" w:right="-18"/>
              <w:jc w:val="center"/>
              <w:rPr>
                <w:del w:id="65" w:author="Author"/>
                <w:bCs/>
                <w:color w:val="000000"/>
              </w:rPr>
            </w:pPr>
            <w:moveTo w:id="66" w:author="Author">
              <w:del w:id="67" w:author="Author">
                <w:r w:rsidRPr="00116EA3" w:rsidDel="006B251B">
                  <w:rPr>
                    <w:bCs/>
                    <w:color w:val="000000"/>
                  </w:rPr>
                  <w:delText>Blank</w:delText>
                </w:r>
              </w:del>
            </w:moveTo>
          </w:p>
        </w:tc>
      </w:tr>
      <w:tr w:rsidR="006B251B" w:rsidRPr="00116EA3" w:rsidDel="006B251B" w:rsidTr="00140D44">
        <w:trPr>
          <w:trHeight w:val="144"/>
          <w:del w:id="68"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right="-18"/>
              <w:jc w:val="center"/>
              <w:rPr>
                <w:del w:id="69" w:author="Author"/>
                <w:bCs/>
                <w:color w:val="000000"/>
              </w:rPr>
            </w:pPr>
            <w:moveTo w:id="70" w:author="Author">
              <w:del w:id="71" w:author="Author">
                <w:r w:rsidRPr="00116EA3" w:rsidDel="006B251B">
                  <w:rPr>
                    <w:bCs/>
                    <w:color w:val="000000"/>
                  </w:rPr>
                  <w:delText>System suitability solution</w:delText>
                </w:r>
              </w:del>
            </w:moveTo>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978"/>
              </w:tabs>
              <w:spacing w:line="360" w:lineRule="auto"/>
              <w:ind w:left="-18" w:right="-139"/>
              <w:jc w:val="center"/>
              <w:rPr>
                <w:del w:id="72" w:author="Author"/>
                <w:bCs/>
                <w:color w:val="000000"/>
              </w:rPr>
            </w:pPr>
            <w:moveTo w:id="73" w:author="Author">
              <w:del w:id="74" w:author="Author">
                <w:r w:rsidRPr="00116EA3" w:rsidDel="006B251B">
                  <w:rPr>
                    <w:bCs/>
                    <w:color w:val="000000"/>
                  </w:rPr>
                  <w:delText>1</w:delText>
                </w:r>
              </w:del>
            </w:moveTo>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left="-77" w:right="-18"/>
              <w:jc w:val="center"/>
              <w:rPr>
                <w:del w:id="75" w:author="Author"/>
                <w:bCs/>
                <w:color w:val="000000"/>
              </w:rPr>
            </w:pPr>
            <w:moveTo w:id="76" w:author="Author">
              <w:del w:id="77" w:author="Author">
                <w:r w:rsidRPr="00116EA3" w:rsidDel="006B251B">
                  <w:rPr>
                    <w:bCs/>
                    <w:color w:val="000000"/>
                  </w:rPr>
                  <w:delText>System suitability</w:delText>
                </w:r>
              </w:del>
            </w:moveTo>
          </w:p>
        </w:tc>
      </w:tr>
      <w:tr w:rsidR="006B251B" w:rsidRPr="007B0FF5" w:rsidDel="006B251B" w:rsidTr="00140D44">
        <w:trPr>
          <w:trHeight w:val="125"/>
          <w:del w:id="78"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79" w:author="Author"/>
                <w:bCs/>
              </w:rPr>
            </w:pPr>
            <w:moveTo w:id="80" w:author="Author">
              <w:del w:id="81" w:author="Author">
                <w:r w:rsidRPr="00116EA3" w:rsidDel="006B251B">
                  <w:rPr>
                    <w:bCs/>
                  </w:rPr>
                  <w:delText>Sample preparation-1</w:delText>
                </w:r>
              </w:del>
            </w:moveTo>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tabs>
                <w:tab w:val="left" w:pos="978"/>
              </w:tabs>
              <w:spacing w:line="360" w:lineRule="auto"/>
              <w:jc w:val="center"/>
              <w:rPr>
                <w:del w:id="82" w:author="Author"/>
                <w:bCs/>
              </w:rPr>
            </w:pPr>
            <w:moveTo w:id="83" w:author="Author">
              <w:del w:id="84" w:author="Author">
                <w:r w:rsidDel="006B251B">
                  <w:rPr>
                    <w:bCs/>
                  </w:rPr>
                  <w:delText xml:space="preserve">  </w:delText>
                </w:r>
                <w:r w:rsidRPr="00116EA3" w:rsidDel="006B251B">
                  <w:rPr>
                    <w:bCs/>
                  </w:rPr>
                  <w:delText>1</w:delText>
                </w:r>
              </w:del>
            </w:moveTo>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spacing w:line="360" w:lineRule="auto"/>
              <w:jc w:val="center"/>
              <w:rPr>
                <w:del w:id="85" w:author="Author"/>
                <w:bCs/>
              </w:rPr>
            </w:pPr>
            <w:moveTo w:id="86" w:author="Author">
              <w:del w:id="87" w:author="Author">
                <w:r w:rsidRPr="00116EA3" w:rsidDel="006B251B">
                  <w:rPr>
                    <w:bCs/>
                  </w:rPr>
                  <w:delText>Sample analysis</w:delText>
                </w:r>
              </w:del>
            </w:moveTo>
          </w:p>
        </w:tc>
      </w:tr>
      <w:tr w:rsidR="006B251B" w:rsidRPr="007B0FF5" w:rsidDel="006B251B" w:rsidTr="00140D44">
        <w:trPr>
          <w:trHeight w:val="377"/>
          <w:del w:id="88"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89" w:author="Author"/>
                <w:bCs/>
              </w:rPr>
            </w:pPr>
            <w:moveTo w:id="90" w:author="Author">
              <w:del w:id="91" w:author="Author">
                <w:r w:rsidRPr="00116EA3" w:rsidDel="006B251B">
                  <w:rPr>
                    <w:bCs/>
                  </w:rPr>
                  <w:delText>Sample preparation-2</w:delText>
                </w:r>
              </w:del>
            </w:moveTo>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tabs>
                <w:tab w:val="left" w:pos="978"/>
              </w:tabs>
              <w:spacing w:line="360" w:lineRule="auto"/>
              <w:jc w:val="center"/>
              <w:rPr>
                <w:del w:id="92" w:author="Author"/>
                <w:bCs/>
              </w:rPr>
            </w:pPr>
            <w:moveTo w:id="93" w:author="Author">
              <w:del w:id="94" w:author="Author">
                <w:r w:rsidDel="006B251B">
                  <w:rPr>
                    <w:bCs/>
                  </w:rPr>
                  <w:delText xml:space="preserve">  </w:delText>
                </w:r>
                <w:r w:rsidRPr="00116EA3" w:rsidDel="006B251B">
                  <w:rPr>
                    <w:bCs/>
                  </w:rPr>
                  <w:delText>1</w:delText>
                </w:r>
              </w:del>
            </w:moveTo>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rPr>
                <w:del w:id="95" w:author="Author"/>
                <w:bCs/>
              </w:rPr>
            </w:pPr>
          </w:p>
        </w:tc>
      </w:tr>
      <w:moveToRangeEnd w:id="45"/>
    </w:tbl>
    <w:p w:rsidR="00BE3354" w:rsidDel="006B251B" w:rsidRDefault="00BE3354" w:rsidP="00B97648">
      <w:pPr>
        <w:spacing w:line="360" w:lineRule="auto"/>
        <w:ind w:left="720"/>
        <w:rPr>
          <w:del w:id="96" w:author="Author"/>
          <w:color w:val="000000"/>
        </w:rPr>
      </w:pPr>
    </w:p>
    <w:p w:rsidR="006B251B" w:rsidDel="006B251B" w:rsidRDefault="006B251B" w:rsidP="00B97648">
      <w:pPr>
        <w:spacing w:line="360" w:lineRule="auto"/>
        <w:ind w:left="720"/>
        <w:rPr>
          <w:del w:id="97" w:author="Author"/>
          <w:color w:val="000000"/>
        </w:rPr>
      </w:pPr>
    </w:p>
    <w:p w:rsidR="00BE3354" w:rsidDel="006B251B" w:rsidRDefault="00BE3354" w:rsidP="00B97648">
      <w:pPr>
        <w:spacing w:line="360" w:lineRule="auto"/>
        <w:ind w:left="720"/>
        <w:rPr>
          <w:del w:id="98" w:author="Author"/>
          <w:color w:val="000000"/>
        </w:rPr>
      </w:pPr>
    </w:p>
    <w:p w:rsidR="00BE3354" w:rsidDel="006B251B" w:rsidRDefault="00BE3354" w:rsidP="00B97648">
      <w:pPr>
        <w:spacing w:line="360" w:lineRule="auto"/>
        <w:ind w:left="720"/>
        <w:rPr>
          <w:del w:id="99" w:author="Author"/>
          <w:color w:val="000000"/>
        </w:rPr>
      </w:pPr>
    </w:p>
    <w:p w:rsidR="00BE3354" w:rsidRPr="00116EA3" w:rsidDel="006B251B" w:rsidRDefault="00BE3354" w:rsidP="00B97648">
      <w:pPr>
        <w:spacing w:line="360" w:lineRule="auto"/>
        <w:ind w:left="720"/>
        <w:rPr>
          <w:del w:id="100" w:author="Author"/>
          <w:color w:val="000000"/>
        </w:rPr>
      </w:pPr>
    </w:p>
    <w:p w:rsidR="00A3315B" w:rsidRDefault="00B97648" w:rsidP="00B97648">
      <w:pPr>
        <w:spacing w:line="360" w:lineRule="auto"/>
        <w:ind w:left="720"/>
        <w:rPr>
          <w:color w:val="000000"/>
          <w:highlight w:val="yellow"/>
        </w:rPr>
      </w:pPr>
      <w:r w:rsidRPr="007B0FF5">
        <w:rPr>
          <w:color w:val="000000"/>
          <w:highlight w:val="yellow"/>
        </w:rPr>
        <w:t xml:space="preserve">  </w:t>
      </w: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B97648" w:rsidRPr="007B0FF5" w:rsidRDefault="00B97648" w:rsidP="00B97648">
      <w:pPr>
        <w:spacing w:line="360" w:lineRule="auto"/>
        <w:ind w:left="720"/>
        <w:rPr>
          <w:color w:val="000000"/>
          <w:highlight w:val="yellow"/>
        </w:rPr>
      </w:pPr>
      <w:r w:rsidRPr="007B0FF5">
        <w:rPr>
          <w:color w:val="000000"/>
          <w:highlight w:val="yellow"/>
        </w:rPr>
        <w:t xml:space="preserve">                                         </w:t>
      </w:r>
    </w:p>
    <w:p w:rsidR="00B97648" w:rsidRPr="00116EA3" w:rsidRDefault="00B97648" w:rsidP="00B97648">
      <w:pPr>
        <w:spacing w:line="360" w:lineRule="auto"/>
        <w:ind w:left="630"/>
        <w:jc w:val="both"/>
        <w:rPr>
          <w:b/>
          <w:i/>
        </w:rPr>
      </w:pPr>
    </w:p>
    <w:p w:rsidR="00B97648" w:rsidRPr="00116EA3" w:rsidRDefault="00B97648" w:rsidP="00B97648">
      <w:pPr>
        <w:spacing w:line="360" w:lineRule="auto"/>
        <w:ind w:left="720"/>
        <w:jc w:val="both"/>
        <w:rPr>
          <w:b/>
          <w:i/>
        </w:rPr>
      </w:pPr>
    </w:p>
    <w:p w:rsidR="00B97648" w:rsidRDefault="00B97648"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rsidR="00F07BED" w:rsidDel="00B625D2" w:rsidRDefault="00F07BED" w:rsidP="00B97648">
      <w:pPr>
        <w:spacing w:line="360" w:lineRule="auto"/>
        <w:ind w:left="720"/>
        <w:jc w:val="both"/>
        <w:rPr>
          <w:del w:id="101" w:author="Author"/>
          <w:b/>
          <w:i/>
        </w:rPr>
      </w:pPr>
    </w:p>
    <w:p w:rsidR="00B220A1" w:rsidRDefault="00B220A1" w:rsidP="00B97648">
      <w:pPr>
        <w:spacing w:line="360" w:lineRule="auto"/>
        <w:ind w:left="720"/>
        <w:jc w:val="both"/>
        <w:rPr>
          <w:b/>
          <w:i/>
        </w:rPr>
      </w:pPr>
    </w:p>
    <w:p w:rsidR="00580B86" w:rsidRDefault="00836B83" w:rsidP="0096590E">
      <w:pPr>
        <w:spacing w:line="360" w:lineRule="auto"/>
        <w:ind w:left="720"/>
        <w:jc w:val="both"/>
        <w:rPr>
          <w:ins w:id="102" w:author="Author"/>
          <w:b/>
          <w:i/>
        </w:rPr>
      </w:pPr>
      <w:r>
        <w:rPr>
          <w:b/>
          <w:i/>
        </w:rPr>
        <w:t>Reference Chromatograms:</w:t>
      </w:r>
    </w:p>
    <w:p w:rsidR="00B625D2" w:rsidRDefault="00B625D2" w:rsidP="00B625D2">
      <w:pPr>
        <w:tabs>
          <w:tab w:val="left" w:pos="270"/>
          <w:tab w:val="left" w:pos="720"/>
        </w:tabs>
        <w:spacing w:line="360" w:lineRule="auto"/>
        <w:ind w:left="720"/>
        <w:rPr>
          <w:ins w:id="103" w:author="Author"/>
          <w:b/>
          <w:i/>
        </w:rPr>
      </w:pPr>
      <w:ins w:id="104" w:author="Author">
        <w:r>
          <w:rPr>
            <w:b/>
            <w:i/>
          </w:rPr>
          <w:lastRenderedPageBreak/>
          <w:t>Consider stage IV  in the below chromatogram as stage III</w:t>
        </w:r>
        <w:r w:rsidR="00504477">
          <w:rPr>
            <w:b/>
            <w:i/>
          </w:rPr>
          <w:t xml:space="preserve">, stage-IV dimer as </w:t>
        </w:r>
        <w:r w:rsidR="00504477" w:rsidRPr="00F84E32">
          <w:rPr>
            <w:bCs/>
            <w:iCs/>
          </w:rPr>
          <w:t>Insitu dimer</w:t>
        </w:r>
        <w:r w:rsidR="00504477">
          <w:rPr>
            <w:bCs/>
            <w:iCs/>
          </w:rPr>
          <w:t xml:space="preserve">, stage-III as KSM-II, KSM-II as KSM-II/II, </w:t>
        </w:r>
      </w:ins>
    </w:p>
    <w:p w:rsidR="00B625D2" w:rsidDel="00B625D2" w:rsidRDefault="00B625D2" w:rsidP="0096590E">
      <w:pPr>
        <w:spacing w:line="360" w:lineRule="auto"/>
        <w:ind w:left="720"/>
        <w:jc w:val="both"/>
        <w:rPr>
          <w:del w:id="105" w:author="Author"/>
          <w:b/>
          <w:i/>
        </w:rPr>
      </w:pPr>
    </w:p>
    <w:p w:rsidR="00836B83" w:rsidRDefault="00836B83" w:rsidP="0096590E">
      <w:pPr>
        <w:spacing w:line="360" w:lineRule="auto"/>
        <w:ind w:left="720"/>
        <w:jc w:val="both"/>
        <w:rPr>
          <w:b/>
          <w:i/>
        </w:rPr>
      </w:pPr>
      <w:bookmarkStart w:id="106" w:name="_GoBack"/>
      <w:bookmarkEnd w:id="106"/>
    </w:p>
    <w:p w:rsidR="00B220A1" w:rsidDel="006B251B" w:rsidRDefault="00B220A1" w:rsidP="0096590E">
      <w:pPr>
        <w:spacing w:line="360" w:lineRule="auto"/>
        <w:ind w:left="720"/>
        <w:jc w:val="both"/>
        <w:rPr>
          <w:del w:id="107" w:author="Author"/>
          <w:b/>
          <w:i/>
        </w:rPr>
      </w:pPr>
    </w:p>
    <w:p w:rsidR="00B220A1" w:rsidDel="006B251B" w:rsidRDefault="00B220A1" w:rsidP="0096590E">
      <w:pPr>
        <w:spacing w:line="360" w:lineRule="auto"/>
        <w:ind w:left="720"/>
        <w:jc w:val="both"/>
        <w:rPr>
          <w:del w:id="108" w:author="Author"/>
          <w:b/>
          <w:i/>
        </w:rPr>
      </w:pPr>
    </w:p>
    <w:p w:rsidR="00B220A1" w:rsidDel="006B251B" w:rsidRDefault="00B220A1" w:rsidP="0096590E">
      <w:pPr>
        <w:spacing w:line="360" w:lineRule="auto"/>
        <w:ind w:left="720"/>
        <w:jc w:val="both"/>
        <w:rPr>
          <w:del w:id="109" w:author="Author"/>
          <w:b/>
          <w:i/>
        </w:rPr>
      </w:pPr>
    </w:p>
    <w:p w:rsidR="00F01239" w:rsidRPr="00116EA3" w:rsidDel="006B251B" w:rsidRDefault="00F01239" w:rsidP="00F01239">
      <w:pPr>
        <w:spacing w:line="360" w:lineRule="auto"/>
        <w:ind w:left="720"/>
        <w:jc w:val="both"/>
        <w:rPr>
          <w:b/>
          <w:i/>
        </w:rPr>
      </w:pPr>
      <w:moveFromRangeStart w:id="110" w:author="Author" w:name="move424225406"/>
      <w:moveFrom w:id="111" w:author="Author">
        <w:r w:rsidDel="006B251B">
          <w:rPr>
            <w:b/>
            <w:i/>
          </w:rPr>
          <w:t>Or</w:t>
        </w:r>
        <w:r w:rsidRPr="00116EA3" w:rsidDel="006B251B">
          <w:rPr>
            <w:b/>
            <w:i/>
          </w:rPr>
          <w:t>der of injectio</w:t>
        </w:r>
        <w:del w:id="112" w:author="Author">
          <w:r w:rsidRPr="00116EA3" w:rsidDel="00C27B54">
            <w:rPr>
              <w:b/>
              <w:i/>
            </w:rPr>
            <w:delText>n</w:delText>
          </w:r>
          <w:r w:rsidRPr="00116EA3" w:rsidDel="00C32C28">
            <w:rPr>
              <w:b/>
              <w:i/>
            </w:rPr>
            <w:delText>:</w:delText>
          </w:r>
        </w:del>
      </w:moveFrom>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F01239" w:rsidRPr="00116EA3" w:rsidDel="00314E04" w:rsidTr="0031195C">
        <w:trPr>
          <w:trHeight w:val="377"/>
          <w:del w:id="113" w:author="Author"/>
        </w:trPr>
        <w:tc>
          <w:tcPr>
            <w:tcW w:w="316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14" w:author="Author"/>
                <w:i/>
                <w:u w:val="single"/>
              </w:rPr>
            </w:pPr>
            <w:moveFrom w:id="115" w:author="Author">
              <w:del w:id="116" w:author="Author">
                <w:r w:rsidRPr="00116EA3" w:rsidDel="00314E04">
                  <w:rPr>
                    <w:i/>
                    <w:u w:val="single"/>
                  </w:rPr>
                  <w:delText>Name of the preparations</w:delText>
                </w:r>
              </w:del>
            </w:moveFrom>
          </w:p>
        </w:tc>
        <w:tc>
          <w:tcPr>
            <w:tcW w:w="211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17" w:author="Author"/>
                <w:i/>
                <w:u w:val="single"/>
              </w:rPr>
            </w:pPr>
            <w:moveFrom w:id="118" w:author="Author">
              <w:del w:id="119" w:author="Author">
                <w:r w:rsidRPr="00116EA3" w:rsidDel="00314E04">
                  <w:rPr>
                    <w:i/>
                    <w:u w:val="single"/>
                  </w:rPr>
                  <w:delText>No. of  injections</w:delText>
                </w:r>
              </w:del>
            </w:moveFrom>
          </w:p>
        </w:tc>
        <w:tc>
          <w:tcPr>
            <w:tcW w:w="3694"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20" w:author="Author"/>
                <w:i/>
                <w:u w:val="single"/>
              </w:rPr>
            </w:pPr>
            <w:moveFrom w:id="121" w:author="Author">
              <w:del w:id="122" w:author="Author">
                <w:r w:rsidRPr="00116EA3" w:rsidDel="00314E04">
                  <w:rPr>
                    <w:i/>
                    <w:u w:val="single"/>
                  </w:rPr>
                  <w:delText>Purpose</w:delText>
                </w:r>
              </w:del>
            </w:moveFrom>
          </w:p>
        </w:tc>
      </w:tr>
      <w:tr w:rsidR="00F01239" w:rsidRPr="00116EA3" w:rsidDel="00314E04" w:rsidTr="0031195C">
        <w:trPr>
          <w:trHeight w:val="161"/>
          <w:del w:id="123"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right="-18"/>
              <w:jc w:val="center"/>
              <w:rPr>
                <w:del w:id="124" w:author="Author"/>
                <w:bCs/>
                <w:color w:val="000000"/>
              </w:rPr>
            </w:pPr>
            <w:moveFrom w:id="125" w:author="Author">
              <w:del w:id="126" w:author="Author">
                <w:r w:rsidRPr="00116EA3" w:rsidDel="00314E04">
                  <w:rPr>
                    <w:bCs/>
                    <w:color w:val="000000"/>
                  </w:rPr>
                  <w:delText>Blank</w:delText>
                </w:r>
              </w:del>
            </w:moveFrom>
          </w:p>
        </w:tc>
        <w:tc>
          <w:tcPr>
            <w:tcW w:w="211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978"/>
              </w:tabs>
              <w:spacing w:line="360" w:lineRule="auto"/>
              <w:ind w:left="-18" w:right="-139"/>
              <w:jc w:val="center"/>
              <w:rPr>
                <w:del w:id="127" w:author="Author"/>
                <w:bCs/>
                <w:color w:val="000000"/>
              </w:rPr>
            </w:pPr>
            <w:moveFrom w:id="128" w:author="Author">
              <w:del w:id="129" w:author="Author">
                <w:r w:rsidRPr="00116EA3" w:rsidDel="00314E04">
                  <w:rPr>
                    <w:bCs/>
                    <w:color w:val="000000"/>
                  </w:rPr>
                  <w:delText>1</w:delText>
                </w:r>
              </w:del>
            </w:moveFrom>
          </w:p>
        </w:tc>
        <w:tc>
          <w:tcPr>
            <w:tcW w:w="3694"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left="-77" w:right="-18"/>
              <w:jc w:val="center"/>
              <w:rPr>
                <w:del w:id="130" w:author="Author"/>
                <w:bCs/>
                <w:color w:val="000000"/>
              </w:rPr>
            </w:pPr>
            <w:moveFrom w:id="131" w:author="Author">
              <w:del w:id="132" w:author="Author">
                <w:r w:rsidRPr="00116EA3" w:rsidDel="00314E04">
                  <w:rPr>
                    <w:bCs/>
                    <w:color w:val="000000"/>
                  </w:rPr>
                  <w:delText>Blank</w:delText>
                </w:r>
              </w:del>
            </w:moveFrom>
          </w:p>
        </w:tc>
      </w:tr>
      <w:tr w:rsidR="00F01239" w:rsidRPr="00116EA3" w:rsidDel="00314E04" w:rsidTr="0031195C">
        <w:trPr>
          <w:trHeight w:val="144"/>
          <w:del w:id="133"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right="-18"/>
              <w:jc w:val="center"/>
              <w:rPr>
                <w:del w:id="134" w:author="Author"/>
                <w:bCs/>
                <w:color w:val="000000"/>
              </w:rPr>
            </w:pPr>
            <w:moveFrom w:id="135" w:author="Author">
              <w:del w:id="136" w:author="Author">
                <w:r w:rsidRPr="00116EA3" w:rsidDel="00314E04">
                  <w:rPr>
                    <w:bCs/>
                    <w:color w:val="000000"/>
                  </w:rPr>
                  <w:delText>System suitability solution</w:delText>
                </w:r>
              </w:del>
            </w:moveFrom>
          </w:p>
        </w:tc>
        <w:tc>
          <w:tcPr>
            <w:tcW w:w="211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978"/>
              </w:tabs>
              <w:spacing w:line="360" w:lineRule="auto"/>
              <w:ind w:left="-18" w:right="-139"/>
              <w:jc w:val="center"/>
              <w:rPr>
                <w:del w:id="137" w:author="Author"/>
                <w:bCs/>
                <w:color w:val="000000"/>
              </w:rPr>
            </w:pPr>
            <w:moveFrom w:id="138" w:author="Author">
              <w:del w:id="139" w:author="Author">
                <w:r w:rsidRPr="00116EA3" w:rsidDel="00314E04">
                  <w:rPr>
                    <w:bCs/>
                    <w:color w:val="000000"/>
                  </w:rPr>
                  <w:delText>1</w:delText>
                </w:r>
              </w:del>
            </w:moveFrom>
          </w:p>
        </w:tc>
        <w:tc>
          <w:tcPr>
            <w:tcW w:w="3694"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left="-77" w:right="-18"/>
              <w:jc w:val="center"/>
              <w:rPr>
                <w:del w:id="140" w:author="Author"/>
                <w:bCs/>
                <w:color w:val="000000"/>
              </w:rPr>
            </w:pPr>
            <w:moveFrom w:id="141" w:author="Author">
              <w:del w:id="142" w:author="Author">
                <w:r w:rsidRPr="00116EA3" w:rsidDel="00314E04">
                  <w:rPr>
                    <w:bCs/>
                    <w:color w:val="000000"/>
                  </w:rPr>
                  <w:delText>System suitability</w:delText>
                </w:r>
              </w:del>
            </w:moveFrom>
          </w:p>
        </w:tc>
      </w:tr>
      <w:tr w:rsidR="00F01239" w:rsidRPr="007B0FF5" w:rsidDel="00314E04" w:rsidTr="0031195C">
        <w:trPr>
          <w:trHeight w:val="125"/>
          <w:del w:id="143" w:author="Author"/>
        </w:trPr>
        <w:tc>
          <w:tcPr>
            <w:tcW w:w="316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44" w:author="Author"/>
                <w:bCs/>
              </w:rPr>
            </w:pPr>
            <w:moveFrom w:id="145" w:author="Author">
              <w:del w:id="146" w:author="Author">
                <w:r w:rsidRPr="00116EA3" w:rsidDel="00314E04">
                  <w:rPr>
                    <w:bCs/>
                  </w:rPr>
                  <w:delText>Sample preparation-1</w:delText>
                </w:r>
              </w:del>
            </w:moveFrom>
          </w:p>
        </w:tc>
        <w:tc>
          <w:tcPr>
            <w:tcW w:w="211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tabs>
                <w:tab w:val="left" w:pos="978"/>
              </w:tabs>
              <w:spacing w:line="360" w:lineRule="auto"/>
              <w:jc w:val="center"/>
              <w:rPr>
                <w:del w:id="147" w:author="Author"/>
                <w:bCs/>
              </w:rPr>
            </w:pPr>
            <w:moveFrom w:id="148" w:author="Author">
              <w:del w:id="149" w:author="Author">
                <w:r w:rsidDel="00314E04">
                  <w:rPr>
                    <w:bCs/>
                  </w:rPr>
                  <w:delText xml:space="preserve">  </w:delText>
                </w:r>
                <w:r w:rsidRPr="00116EA3" w:rsidDel="00314E04">
                  <w:rPr>
                    <w:bCs/>
                  </w:rPr>
                  <w:delText>1</w:delText>
                </w:r>
              </w:del>
            </w:moveFrom>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spacing w:line="360" w:lineRule="auto"/>
              <w:jc w:val="center"/>
              <w:rPr>
                <w:del w:id="150" w:author="Author"/>
                <w:bCs/>
              </w:rPr>
            </w:pPr>
            <w:moveFrom w:id="151" w:author="Author">
              <w:del w:id="152" w:author="Author">
                <w:r w:rsidRPr="00116EA3" w:rsidDel="00314E04">
                  <w:rPr>
                    <w:bCs/>
                  </w:rPr>
                  <w:delText>Sample analysis</w:delText>
                </w:r>
              </w:del>
            </w:moveFrom>
          </w:p>
        </w:tc>
      </w:tr>
      <w:tr w:rsidR="00F01239" w:rsidRPr="007B0FF5" w:rsidDel="00314E04" w:rsidTr="0031195C">
        <w:trPr>
          <w:trHeight w:val="377"/>
          <w:del w:id="153" w:author="Author"/>
        </w:trPr>
        <w:tc>
          <w:tcPr>
            <w:tcW w:w="316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54" w:author="Author"/>
                <w:bCs/>
              </w:rPr>
            </w:pPr>
            <w:moveFrom w:id="155" w:author="Author">
              <w:del w:id="156" w:author="Author">
                <w:r w:rsidRPr="00116EA3" w:rsidDel="00314E04">
                  <w:rPr>
                    <w:bCs/>
                  </w:rPr>
                  <w:delText>Sample preparation-2</w:delText>
                </w:r>
              </w:del>
            </w:moveFrom>
          </w:p>
        </w:tc>
        <w:tc>
          <w:tcPr>
            <w:tcW w:w="211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tabs>
                <w:tab w:val="left" w:pos="978"/>
              </w:tabs>
              <w:spacing w:line="360" w:lineRule="auto"/>
              <w:jc w:val="center"/>
              <w:rPr>
                <w:del w:id="157" w:author="Author"/>
                <w:bCs/>
              </w:rPr>
            </w:pPr>
            <w:moveFrom w:id="158" w:author="Author">
              <w:del w:id="159" w:author="Author">
                <w:r w:rsidDel="00314E04">
                  <w:rPr>
                    <w:bCs/>
                  </w:rPr>
                  <w:delText xml:space="preserve">  </w:delText>
                </w:r>
                <w:r w:rsidRPr="00116EA3" w:rsidDel="00314E04">
                  <w:rPr>
                    <w:bCs/>
                  </w:rPr>
                  <w:delText>1</w:delText>
                </w:r>
              </w:del>
            </w:moveFrom>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rPr>
                <w:del w:id="160" w:author="Author"/>
                <w:bCs/>
              </w:rPr>
            </w:pPr>
          </w:p>
        </w:tc>
      </w:tr>
      <w:moveFromRangeEnd w:id="110"/>
    </w:tbl>
    <w:p w:rsidR="0096590E" w:rsidRPr="007B0FF5" w:rsidDel="006B251B" w:rsidRDefault="0096590E" w:rsidP="0096590E">
      <w:pPr>
        <w:spacing w:line="360" w:lineRule="auto"/>
        <w:ind w:left="720"/>
        <w:rPr>
          <w:del w:id="161" w:author="Author"/>
          <w:highlight w:val="yellow"/>
        </w:rPr>
      </w:pPr>
    </w:p>
    <w:p w:rsidR="0096590E" w:rsidRPr="007B0FF5" w:rsidDel="006B251B" w:rsidRDefault="0096590E" w:rsidP="0096590E">
      <w:pPr>
        <w:spacing w:line="360" w:lineRule="auto"/>
        <w:ind w:left="720"/>
        <w:rPr>
          <w:del w:id="162" w:author="Author"/>
          <w:highlight w:val="yellow"/>
        </w:rPr>
      </w:pPr>
    </w:p>
    <w:p w:rsidR="0096590E" w:rsidRPr="007B0FF5" w:rsidDel="006B251B" w:rsidRDefault="0096590E" w:rsidP="0096590E">
      <w:pPr>
        <w:spacing w:line="360" w:lineRule="auto"/>
        <w:ind w:left="720"/>
        <w:rPr>
          <w:del w:id="163" w:author="Author"/>
          <w:highlight w:val="yellow"/>
        </w:rPr>
      </w:pPr>
    </w:p>
    <w:p w:rsidR="0096590E" w:rsidRPr="00981D94" w:rsidDel="006B251B" w:rsidRDefault="0096590E" w:rsidP="0096590E">
      <w:pPr>
        <w:tabs>
          <w:tab w:val="left" w:pos="900"/>
        </w:tabs>
        <w:spacing w:line="360" w:lineRule="auto"/>
        <w:ind w:left="720" w:hanging="4"/>
        <w:rPr>
          <w:del w:id="164" w:author="Author"/>
          <w:i/>
        </w:rPr>
      </w:pPr>
    </w:p>
    <w:p w:rsidR="00DE2BA7" w:rsidDel="006B251B" w:rsidRDefault="00DE2BA7" w:rsidP="0073142B">
      <w:pPr>
        <w:spacing w:line="360" w:lineRule="auto"/>
        <w:ind w:left="720"/>
        <w:rPr>
          <w:del w:id="165" w:author="Author"/>
        </w:rPr>
      </w:pPr>
    </w:p>
    <w:p w:rsidR="00DE2BA7" w:rsidDel="006B251B" w:rsidRDefault="00DE2BA7" w:rsidP="0073142B">
      <w:pPr>
        <w:spacing w:line="360" w:lineRule="auto"/>
        <w:ind w:left="720"/>
        <w:rPr>
          <w:del w:id="166" w:author="Author"/>
        </w:rPr>
      </w:pPr>
    </w:p>
    <w:p w:rsidR="00A3315B" w:rsidRPr="00B05512" w:rsidRDefault="00A3315B" w:rsidP="00A3315B">
      <w:pPr>
        <w:pStyle w:val="Header"/>
        <w:tabs>
          <w:tab w:val="left" w:pos="720"/>
        </w:tabs>
        <w:spacing w:line="360" w:lineRule="auto"/>
        <w:ind w:left="720"/>
        <w:jc w:val="both"/>
        <w:rPr>
          <w:b/>
          <w:i/>
        </w:rPr>
      </w:pPr>
      <w:r>
        <w:rPr>
          <w:b/>
          <w:i/>
        </w:rPr>
        <w:t>Reporting</w:t>
      </w:r>
      <w:r w:rsidRPr="00B05512">
        <w:rPr>
          <w:b/>
          <w:i/>
        </w:rPr>
        <w:t>:</w:t>
      </w:r>
    </w:p>
    <w:p w:rsidR="00A3315B" w:rsidRDefault="00A3315B" w:rsidP="00A3315B">
      <w:pPr>
        <w:pStyle w:val="Header"/>
        <w:tabs>
          <w:tab w:val="left" w:pos="720"/>
        </w:tabs>
        <w:spacing w:line="360" w:lineRule="auto"/>
        <w:ind w:left="720"/>
        <w:jc w:val="both"/>
        <w:rPr>
          <w:bCs/>
        </w:rPr>
      </w:pPr>
      <w:r w:rsidRPr="00B05512">
        <w:rPr>
          <w:bCs/>
        </w:rPr>
        <w:t>Report the results on the basis of % area average of two injections.</w:t>
      </w:r>
    </w:p>
    <w:p w:rsidR="0096590E" w:rsidRDefault="0096590E" w:rsidP="0073142B">
      <w:pPr>
        <w:spacing w:line="360" w:lineRule="auto"/>
        <w:ind w:left="720"/>
      </w:pPr>
    </w:p>
    <w:p w:rsidR="00EE74D3" w:rsidRDefault="00EE74D3" w:rsidP="00EE74D3">
      <w:pPr>
        <w:pStyle w:val="ListParagraph"/>
        <w:spacing w:line="360" w:lineRule="auto"/>
        <w:jc w:val="both"/>
        <w:rPr>
          <w:ins w:id="167" w:author="Author"/>
          <w:b/>
          <w:highlight w:val="yellow"/>
        </w:rPr>
      </w:pPr>
    </w:p>
    <w:p w:rsidR="006B251B" w:rsidDel="00CD3D78" w:rsidRDefault="006B251B" w:rsidP="00EE74D3">
      <w:pPr>
        <w:pStyle w:val="ListParagraph"/>
        <w:spacing w:line="360" w:lineRule="auto"/>
        <w:jc w:val="both"/>
        <w:rPr>
          <w:del w:id="168" w:author="Author"/>
          <w:b/>
          <w:highlight w:val="yellow"/>
        </w:rPr>
      </w:pPr>
    </w:p>
    <w:p w:rsidR="00EE74D3" w:rsidDel="006B251B" w:rsidRDefault="00EE74D3" w:rsidP="00EE74D3">
      <w:pPr>
        <w:pStyle w:val="ListParagraph"/>
        <w:spacing w:line="360" w:lineRule="auto"/>
        <w:rPr>
          <w:del w:id="169" w:author="Author"/>
          <w:b/>
          <w:highlight w:val="yellow"/>
        </w:rPr>
      </w:pPr>
    </w:p>
    <w:p w:rsidR="003C6F8F" w:rsidRDefault="003C6F8F" w:rsidP="00EE74D3">
      <w:pPr>
        <w:pStyle w:val="ListParagraph"/>
        <w:spacing w:line="360" w:lineRule="auto"/>
        <w:rPr>
          <w:b/>
          <w:highlight w:val="yellow"/>
        </w:rPr>
      </w:pPr>
    </w:p>
    <w:p w:rsidR="00EE74D3" w:rsidRPr="00BB39E6" w:rsidRDefault="00EE74D3" w:rsidP="00EE74D3">
      <w:pPr>
        <w:pStyle w:val="ListParagraph"/>
        <w:spacing w:line="360" w:lineRule="auto"/>
        <w:rPr>
          <w:b/>
          <w:i/>
        </w:rPr>
      </w:pPr>
      <w:r w:rsidRPr="00BB39E6">
        <w:rPr>
          <w:b/>
          <w:i/>
        </w:rPr>
        <w:t>Gradient Program:</w:t>
      </w:r>
    </w:p>
    <w:p w:rsidR="00EE74D3" w:rsidDel="00CD3D78" w:rsidRDefault="00EE74D3" w:rsidP="00EE74D3">
      <w:pPr>
        <w:spacing w:line="276" w:lineRule="auto"/>
        <w:ind w:left="720"/>
        <w:rPr>
          <w:del w:id="170" w:author="Author"/>
          <w:b/>
        </w:rPr>
      </w:pPr>
    </w:p>
    <w:p w:rsidR="00EE74D3" w:rsidRDefault="00EE74D3" w:rsidP="00EE74D3">
      <w:pPr>
        <w:spacing w:line="276" w:lineRule="auto"/>
        <w:ind w:left="720"/>
        <w:rPr>
          <w:b/>
          <w:i/>
        </w:rPr>
      </w:pPr>
      <w:r w:rsidRPr="00EA0302">
        <w:rPr>
          <w:b/>
          <w:i/>
        </w:rPr>
        <w:t>Seal Wash:</w:t>
      </w:r>
    </w:p>
    <w:p w:rsidR="00EE74D3" w:rsidRPr="00EA0302" w:rsidRDefault="00EE74D3" w:rsidP="00EE74D3">
      <w:pPr>
        <w:spacing w:line="276" w:lineRule="auto"/>
        <w:ind w:left="720"/>
        <w:rPr>
          <w:b/>
          <w:i/>
        </w:rPr>
      </w:pPr>
    </w:p>
    <w:p w:rsidR="00EE74D3" w:rsidRDefault="00EE74D3" w:rsidP="00EE74D3">
      <w:pPr>
        <w:pStyle w:val="ListParagraph"/>
        <w:spacing w:line="360" w:lineRule="auto"/>
        <w:ind w:left="0" w:firstLine="720"/>
      </w:pPr>
    </w:p>
    <w:p w:rsidR="00EE74D3" w:rsidRPr="00EA0302" w:rsidRDefault="00966712" w:rsidP="00EE74D3">
      <w:pPr>
        <w:spacing w:line="360" w:lineRule="auto"/>
        <w:ind w:left="720"/>
        <w:jc w:val="both"/>
        <w:rPr>
          <w:b/>
          <w:i/>
        </w:rPr>
      </w:pPr>
      <w:r>
        <w:rPr>
          <w:b/>
          <w:i/>
        </w:rPr>
        <w:t>Standard</w:t>
      </w:r>
      <w:r w:rsidR="00EE74D3" w:rsidRPr="00EA0302">
        <w:rPr>
          <w:b/>
          <w:i/>
        </w:rPr>
        <w:t xml:space="preserve"> stock solution</w:t>
      </w:r>
      <w:r w:rsidR="00EE74D3" w:rsidRPr="008E43A5">
        <w:rPr>
          <w:b/>
          <w:i/>
        </w:rPr>
        <w:t xml:space="preserve"> </w:t>
      </w:r>
      <w:r w:rsidR="00EE74D3" w:rsidRPr="00EA0302">
        <w:rPr>
          <w:b/>
          <w:i/>
        </w:rPr>
        <w:t>preparation:</w:t>
      </w:r>
    </w:p>
    <w:p w:rsidR="00EE74D3" w:rsidRDefault="00EE74D3" w:rsidP="00BD787C">
      <w:pPr>
        <w:spacing w:line="360" w:lineRule="auto"/>
        <w:ind w:left="720"/>
        <w:jc w:val="both"/>
        <w:rPr>
          <w:i/>
        </w:rPr>
      </w:pPr>
      <w:r>
        <w:t xml:space="preserve">Weigh and transfer about </w:t>
      </w:r>
      <w:r w:rsidRPr="00EA0302">
        <w:t xml:space="preserve"> </w:t>
      </w:r>
      <w:r w:rsidR="00966712">
        <w:t>5</w:t>
      </w:r>
      <w:r>
        <w:t>.</w:t>
      </w:r>
      <w:r w:rsidR="00966712">
        <w:t>0</w:t>
      </w:r>
      <w:r w:rsidRPr="00EA0302">
        <w:t xml:space="preserve"> ± 0.</w:t>
      </w:r>
      <w:r w:rsidR="00966712">
        <w:t>5</w:t>
      </w:r>
      <w:r w:rsidRPr="00EA0302">
        <w:t xml:space="preserve"> mg each of </w:t>
      </w:r>
      <w:r w:rsidR="00966712">
        <w:t>Stage III (Insitu)</w:t>
      </w:r>
      <w:ins w:id="171" w:author="Author">
        <w:r w:rsidR="00842ECA">
          <w:t xml:space="preserve"> </w:t>
        </w:r>
      </w:ins>
      <w:r w:rsidR="00966712">
        <w:t>impurity III</w:t>
      </w:r>
      <w:r>
        <w:t>,</w:t>
      </w:r>
      <w:r w:rsidRPr="00EA0302">
        <w:t xml:space="preserve"> standar</w:t>
      </w:r>
      <w:r>
        <w:t>d into a 5</w:t>
      </w:r>
      <w:r w:rsidR="00966712">
        <w:t xml:space="preserve">0 </w:t>
      </w:r>
    </w:p>
    <w:p w:rsidR="00842ECA" w:rsidRDefault="00842ECA" w:rsidP="00EE74D3">
      <w:pPr>
        <w:spacing w:line="360" w:lineRule="auto"/>
        <w:ind w:left="720"/>
        <w:jc w:val="both"/>
        <w:rPr>
          <w:ins w:id="172" w:author="Author"/>
          <w:b/>
          <w:i/>
        </w:rPr>
      </w:pPr>
    </w:p>
    <w:p w:rsidR="00EE74D3" w:rsidRPr="00116EA3" w:rsidRDefault="00EE74D3" w:rsidP="00EE74D3">
      <w:pPr>
        <w:spacing w:line="360" w:lineRule="auto"/>
        <w:ind w:left="720"/>
        <w:jc w:val="both"/>
        <w:rPr>
          <w:b/>
          <w:i/>
        </w:rPr>
      </w:pPr>
      <w:r w:rsidRPr="00116EA3">
        <w:rPr>
          <w:b/>
          <w:i/>
        </w:rPr>
        <w:t>Evaluation of system suitability:</w:t>
      </w:r>
    </w:p>
    <w:p w:rsidR="00EE74D3" w:rsidRDefault="00EE74D3" w:rsidP="00EE74D3">
      <w:pPr>
        <w:spacing w:line="360" w:lineRule="auto"/>
        <w:ind w:left="720"/>
        <w:rPr>
          <w:color w:val="000000"/>
        </w:rPr>
      </w:pPr>
    </w:p>
    <w:p w:rsidR="007B4048" w:rsidRDefault="007B4048" w:rsidP="00EE74D3">
      <w:pPr>
        <w:spacing w:line="360" w:lineRule="auto"/>
        <w:ind w:left="720"/>
        <w:rPr>
          <w:ins w:id="173" w:author="Author"/>
          <w:b/>
          <w:i/>
          <w:color w:val="000000"/>
        </w:rPr>
      </w:pPr>
      <w:r w:rsidRPr="007B4048">
        <w:rPr>
          <w:b/>
          <w:i/>
          <w:color w:val="000000"/>
        </w:rPr>
        <w:t>Reference Chromatograms:</w:t>
      </w:r>
    </w:p>
    <w:p w:rsidR="008C7CFE" w:rsidRDefault="008C7CFE" w:rsidP="008C7CFE">
      <w:pPr>
        <w:tabs>
          <w:tab w:val="left" w:pos="270"/>
          <w:tab w:val="left" w:pos="720"/>
        </w:tabs>
        <w:spacing w:line="360" w:lineRule="auto"/>
        <w:ind w:left="720"/>
        <w:rPr>
          <w:ins w:id="174" w:author="Author"/>
          <w:b/>
          <w:i/>
        </w:rPr>
      </w:pPr>
      <w:ins w:id="175" w:author="Author">
        <w:r>
          <w:rPr>
            <w:b/>
            <w:i/>
          </w:rPr>
          <w:t>Consider stage IV  in the below chromatogram as stage III</w:t>
        </w:r>
        <w:r w:rsidR="00710845">
          <w:rPr>
            <w:b/>
            <w:i/>
          </w:rPr>
          <w:t>, stage-IV insitu as stage-III insitu</w:t>
        </w:r>
      </w:ins>
    </w:p>
    <w:p w:rsidR="00CD3D78" w:rsidRDefault="00CD3D78" w:rsidP="00EE74D3">
      <w:pPr>
        <w:spacing w:line="360" w:lineRule="auto"/>
        <w:ind w:left="720"/>
        <w:rPr>
          <w:ins w:id="176" w:author="Author"/>
          <w:b/>
          <w:i/>
          <w:color w:val="000000"/>
        </w:rPr>
      </w:pPr>
    </w:p>
    <w:p w:rsidR="00CD3D78" w:rsidRPr="007B4048" w:rsidRDefault="00CD3D78" w:rsidP="00EE74D3">
      <w:pPr>
        <w:spacing w:line="360" w:lineRule="auto"/>
        <w:ind w:left="720"/>
        <w:rPr>
          <w:b/>
          <w:i/>
          <w:color w:val="000000"/>
        </w:rPr>
      </w:pPr>
    </w:p>
    <w:p w:rsidR="007B4048" w:rsidRDefault="007B4048" w:rsidP="00EE74D3">
      <w:pPr>
        <w:spacing w:line="360" w:lineRule="auto"/>
        <w:ind w:left="720"/>
        <w:rPr>
          <w:color w:val="000000"/>
        </w:rPr>
      </w:pPr>
    </w:p>
    <w:p w:rsidR="00842ECA" w:rsidRDefault="00842ECA" w:rsidP="00842ECA">
      <w:pPr>
        <w:spacing w:line="360" w:lineRule="auto"/>
        <w:ind w:left="720"/>
        <w:jc w:val="both"/>
        <w:rPr>
          <w:ins w:id="177" w:author="Author"/>
          <w:b/>
          <w:i/>
        </w:rPr>
      </w:pPr>
    </w:p>
    <w:p w:rsidR="00CD3D78" w:rsidRDefault="00CD3D78" w:rsidP="00842ECA">
      <w:pPr>
        <w:spacing w:line="360" w:lineRule="auto"/>
        <w:ind w:left="720"/>
        <w:jc w:val="both"/>
        <w:rPr>
          <w:ins w:id="178" w:author="Author"/>
          <w:b/>
          <w:i/>
        </w:rPr>
      </w:pPr>
    </w:p>
    <w:p w:rsidR="00CD3D78" w:rsidRDefault="00CD3D78" w:rsidP="00842ECA">
      <w:pPr>
        <w:spacing w:line="360" w:lineRule="auto"/>
        <w:ind w:left="720"/>
        <w:jc w:val="both"/>
        <w:rPr>
          <w:ins w:id="179" w:author="Author"/>
          <w:b/>
          <w:i/>
        </w:rPr>
      </w:pPr>
    </w:p>
    <w:p w:rsidR="00CD3D78" w:rsidDel="008C7CFE" w:rsidRDefault="00CD3D78" w:rsidP="00842ECA">
      <w:pPr>
        <w:spacing w:line="360" w:lineRule="auto"/>
        <w:ind w:left="720"/>
        <w:jc w:val="both"/>
        <w:rPr>
          <w:ins w:id="180" w:author="Author"/>
          <w:del w:id="181" w:author="Author"/>
          <w:b/>
          <w:i/>
        </w:rPr>
      </w:pPr>
    </w:p>
    <w:p w:rsidR="00CD3D78" w:rsidDel="00CD3D78" w:rsidRDefault="00CD3D78" w:rsidP="00842ECA">
      <w:pPr>
        <w:spacing w:line="360" w:lineRule="auto"/>
        <w:ind w:left="720"/>
        <w:jc w:val="both"/>
        <w:rPr>
          <w:ins w:id="182" w:author="Author"/>
          <w:del w:id="183" w:author="Author"/>
          <w:b/>
          <w:i/>
        </w:rPr>
      </w:pPr>
    </w:p>
    <w:p w:rsidR="00842ECA" w:rsidRDefault="00842ECA" w:rsidP="00842ECA">
      <w:pPr>
        <w:spacing w:line="360" w:lineRule="auto"/>
        <w:ind w:left="720"/>
        <w:jc w:val="both"/>
        <w:rPr>
          <w:ins w:id="184" w:author="Author"/>
          <w:b/>
          <w:i/>
        </w:rPr>
      </w:pPr>
      <w:ins w:id="185" w:author="Author">
        <w:r>
          <w:rPr>
            <w:b/>
            <w:i/>
          </w:rPr>
          <w:t>Or</w:t>
        </w:r>
        <w:r w:rsidRPr="00116EA3">
          <w:rPr>
            <w:b/>
            <w:i/>
          </w:rPr>
          <w:t>der of injection:</w:t>
        </w:r>
      </w:ins>
    </w:p>
    <w:p w:rsidR="00CD3D78" w:rsidRPr="00116EA3" w:rsidRDefault="00CD3D78" w:rsidP="00842ECA">
      <w:pPr>
        <w:spacing w:line="360" w:lineRule="auto"/>
        <w:ind w:left="720"/>
        <w:jc w:val="both"/>
        <w:rPr>
          <w:ins w:id="186" w:author="Author"/>
          <w:b/>
          <w:i/>
        </w:rPr>
      </w:pP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Change w:id="187">
          <w:tblGrid>
            <w:gridCol w:w="3162"/>
            <w:gridCol w:w="2112"/>
            <w:gridCol w:w="3696"/>
          </w:tblGrid>
        </w:tblGridChange>
      </w:tblGrid>
      <w:tr w:rsidR="00842ECA" w:rsidRPr="00116EA3" w:rsidTr="00842ECA">
        <w:trPr>
          <w:trHeight w:val="377"/>
          <w:ins w:id="188" w:author="Author"/>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189" w:author="Author"/>
                <w:i/>
                <w:u w:val="single"/>
              </w:rPr>
            </w:pPr>
            <w:ins w:id="190" w:author="Author">
              <w:r w:rsidRPr="00116EA3">
                <w:rPr>
                  <w:i/>
                  <w:u w:val="single"/>
                </w:rPr>
                <w:t>Name of the preparations</w:t>
              </w:r>
            </w:ins>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191" w:author="Author"/>
                <w:i/>
                <w:u w:val="single"/>
              </w:rPr>
            </w:pPr>
            <w:ins w:id="192" w:author="Author">
              <w:r w:rsidRPr="00116EA3">
                <w:rPr>
                  <w:i/>
                  <w:u w:val="single"/>
                </w:rPr>
                <w:t>No. of  injections</w:t>
              </w:r>
            </w:ins>
          </w:p>
        </w:tc>
        <w:tc>
          <w:tcPr>
            <w:tcW w:w="3696"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193" w:author="Author"/>
                <w:i/>
                <w:u w:val="single"/>
              </w:rPr>
            </w:pPr>
            <w:ins w:id="194" w:author="Author">
              <w:r w:rsidRPr="00116EA3">
                <w:rPr>
                  <w:i/>
                  <w:u w:val="single"/>
                </w:rPr>
                <w:t>Purpose</w:t>
              </w:r>
            </w:ins>
          </w:p>
        </w:tc>
      </w:tr>
      <w:tr w:rsidR="00842ECA" w:rsidRPr="00116EA3" w:rsidTr="00842ECA">
        <w:trPr>
          <w:trHeight w:val="161"/>
          <w:ins w:id="195" w:author="Author"/>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ins w:id="196" w:author="Author"/>
                <w:bCs/>
                <w:color w:val="000000"/>
              </w:rPr>
            </w:pPr>
            <w:ins w:id="197" w:author="Author">
              <w:r w:rsidRPr="00116EA3">
                <w:rPr>
                  <w:bCs/>
                  <w:color w:val="000000"/>
                </w:rPr>
                <w:t>Blank</w:t>
              </w:r>
            </w:ins>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ins w:id="198" w:author="Author"/>
                <w:bCs/>
                <w:color w:val="000000"/>
              </w:rPr>
            </w:pPr>
            <w:ins w:id="199" w:author="Author">
              <w:r w:rsidRPr="00116EA3">
                <w:rPr>
                  <w:bCs/>
                  <w:color w:val="000000"/>
                </w:rPr>
                <w:t>1</w:t>
              </w:r>
            </w:ins>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ins w:id="200" w:author="Author"/>
                <w:bCs/>
                <w:color w:val="000000"/>
              </w:rPr>
            </w:pPr>
            <w:ins w:id="201" w:author="Author">
              <w:r w:rsidRPr="00116EA3">
                <w:rPr>
                  <w:bCs/>
                  <w:color w:val="000000"/>
                </w:rPr>
                <w:t>Blank</w:t>
              </w:r>
            </w:ins>
          </w:p>
        </w:tc>
      </w:tr>
      <w:tr w:rsidR="00842ECA" w:rsidRPr="00116EA3" w:rsidTr="00842ECA">
        <w:trPr>
          <w:trHeight w:val="144"/>
          <w:ins w:id="202" w:author="Author"/>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ins w:id="203" w:author="Author"/>
                <w:bCs/>
                <w:color w:val="000000"/>
              </w:rPr>
            </w:pPr>
            <w:ins w:id="204" w:author="Author">
              <w:r>
                <w:rPr>
                  <w:bCs/>
                  <w:color w:val="000000"/>
                </w:rPr>
                <w:t>Standard solution</w:t>
              </w:r>
            </w:ins>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ins w:id="205" w:author="Author"/>
                <w:bCs/>
                <w:color w:val="000000"/>
              </w:rPr>
            </w:pPr>
            <w:ins w:id="206" w:author="Author">
              <w:r>
                <w:rPr>
                  <w:bCs/>
                  <w:color w:val="000000"/>
                </w:rPr>
                <w:t>3</w:t>
              </w:r>
            </w:ins>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ins w:id="207" w:author="Author"/>
                <w:bCs/>
                <w:color w:val="000000"/>
              </w:rPr>
            </w:pPr>
            <w:ins w:id="208" w:author="Author">
              <w:r w:rsidRPr="00116EA3">
                <w:rPr>
                  <w:bCs/>
                  <w:color w:val="000000"/>
                </w:rPr>
                <w:t>System suitability</w:t>
              </w:r>
            </w:ins>
          </w:p>
        </w:tc>
      </w:tr>
      <w:tr w:rsidR="00842ECA" w:rsidRPr="007B0FF5" w:rsidTr="00842ECA">
        <w:trPr>
          <w:trHeight w:val="125"/>
          <w:ins w:id="209" w:author="Author"/>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210" w:author="Author"/>
                <w:bCs/>
              </w:rPr>
            </w:pPr>
            <w:ins w:id="211" w:author="Author">
              <w:r w:rsidRPr="00116EA3">
                <w:rPr>
                  <w:bCs/>
                </w:rPr>
                <w:t>Sample preparation-1</w:t>
              </w:r>
            </w:ins>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tabs>
                <w:tab w:val="left" w:pos="978"/>
              </w:tabs>
              <w:spacing w:line="360" w:lineRule="auto"/>
              <w:jc w:val="center"/>
              <w:rPr>
                <w:ins w:id="212" w:author="Author"/>
                <w:bCs/>
              </w:rPr>
            </w:pPr>
            <w:ins w:id="213" w:author="Author">
              <w:r>
                <w:rPr>
                  <w:bCs/>
                </w:rPr>
                <w:t xml:space="preserve">  </w:t>
              </w:r>
              <w:r w:rsidRPr="00116EA3">
                <w:rPr>
                  <w:bCs/>
                </w:rPr>
                <w:t>1</w:t>
              </w:r>
            </w:ins>
          </w:p>
        </w:tc>
        <w:tc>
          <w:tcPr>
            <w:tcW w:w="3696" w:type="dxa"/>
            <w:vMerge w:val="restart"/>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spacing w:line="360" w:lineRule="auto"/>
              <w:jc w:val="center"/>
              <w:rPr>
                <w:ins w:id="214" w:author="Author"/>
                <w:bCs/>
              </w:rPr>
            </w:pPr>
            <w:ins w:id="215" w:author="Author">
              <w:r w:rsidRPr="00116EA3">
                <w:rPr>
                  <w:bCs/>
                </w:rPr>
                <w:t>Sample analysis</w:t>
              </w:r>
            </w:ins>
          </w:p>
        </w:tc>
      </w:tr>
      <w:tr w:rsidR="00842ECA" w:rsidRPr="007B0FF5" w:rsidTr="00842ECA">
        <w:tblPrEx>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16" w:author="Author">
            <w:tblPrEx>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43"/>
          <w:ins w:id="217" w:author="Author"/>
          <w:trPrChange w:id="218" w:author="Author">
            <w:trPr>
              <w:trHeight w:val="125"/>
            </w:trPr>
          </w:trPrChange>
        </w:trPr>
        <w:tc>
          <w:tcPr>
            <w:tcW w:w="3162" w:type="dxa"/>
            <w:tcBorders>
              <w:top w:val="single" w:sz="4" w:space="0" w:color="auto"/>
              <w:left w:val="single" w:sz="4" w:space="0" w:color="auto"/>
              <w:bottom w:val="single" w:sz="4" w:space="0" w:color="auto"/>
              <w:right w:val="single" w:sz="4" w:space="0" w:color="auto"/>
            </w:tcBorders>
            <w:hideMark/>
            <w:tcPrChange w:id="219" w:author="Author">
              <w:tcPr>
                <w:tcW w:w="3161" w:type="dxa"/>
                <w:tcBorders>
                  <w:top w:val="single" w:sz="4" w:space="0" w:color="auto"/>
                  <w:left w:val="single" w:sz="4" w:space="0" w:color="auto"/>
                  <w:bottom w:val="single" w:sz="4" w:space="0" w:color="auto"/>
                  <w:right w:val="single" w:sz="4" w:space="0" w:color="auto"/>
                </w:tcBorders>
                <w:hideMark/>
              </w:tcPr>
            </w:tcPrChange>
          </w:tcPr>
          <w:p w:rsidR="00842ECA" w:rsidRPr="00116EA3" w:rsidRDefault="00842ECA" w:rsidP="00842ECA">
            <w:pPr>
              <w:spacing w:line="360" w:lineRule="auto"/>
              <w:jc w:val="center"/>
              <w:rPr>
                <w:ins w:id="220" w:author="Author"/>
                <w:bCs/>
              </w:rPr>
            </w:pPr>
            <w:ins w:id="221" w:author="Author">
              <w:r w:rsidRPr="00116EA3">
                <w:rPr>
                  <w:bCs/>
                </w:rPr>
                <w:t>Sample preparation-</w:t>
              </w:r>
            </w:ins>
            <w:r w:rsidR="006F431B">
              <w:rPr>
                <w:bCs/>
              </w:rPr>
              <w:t>2</w:t>
            </w:r>
            <w:del w:id="222" w:author="Author">
              <w:r w:rsidRPr="00116EA3" w:rsidDel="006F431B">
                <w:rPr>
                  <w:bCs/>
                </w:rPr>
                <w:delText>1</w:delText>
              </w:r>
            </w:del>
          </w:p>
        </w:tc>
        <w:tc>
          <w:tcPr>
            <w:tcW w:w="2112" w:type="dxa"/>
            <w:tcBorders>
              <w:top w:val="single" w:sz="4" w:space="0" w:color="auto"/>
              <w:left w:val="single" w:sz="4" w:space="0" w:color="auto"/>
              <w:bottom w:val="single" w:sz="4" w:space="0" w:color="auto"/>
              <w:right w:val="single" w:sz="4" w:space="0" w:color="auto"/>
            </w:tcBorders>
            <w:hideMark/>
            <w:tcPrChange w:id="223" w:author="Author">
              <w:tcPr>
                <w:tcW w:w="2111" w:type="dxa"/>
                <w:tcBorders>
                  <w:top w:val="single" w:sz="4" w:space="0" w:color="auto"/>
                  <w:left w:val="single" w:sz="4" w:space="0" w:color="auto"/>
                  <w:bottom w:val="single" w:sz="4" w:space="0" w:color="auto"/>
                  <w:right w:val="single" w:sz="4" w:space="0" w:color="auto"/>
                </w:tcBorders>
                <w:hideMark/>
              </w:tcPr>
            </w:tcPrChange>
          </w:tcPr>
          <w:p w:rsidR="00842ECA" w:rsidRDefault="00842ECA" w:rsidP="00842ECA">
            <w:pPr>
              <w:tabs>
                <w:tab w:val="left" w:pos="978"/>
              </w:tabs>
              <w:spacing w:line="360" w:lineRule="auto"/>
              <w:jc w:val="center"/>
              <w:rPr>
                <w:ins w:id="224" w:author="Author"/>
                <w:bCs/>
              </w:rPr>
            </w:pPr>
            <w:ins w:id="225" w:author="Author">
              <w:r>
                <w:rPr>
                  <w:bCs/>
                </w:rPr>
                <w:t xml:space="preserve">  </w:t>
              </w:r>
              <w:r w:rsidRPr="00116EA3">
                <w:rPr>
                  <w:bCs/>
                </w:rPr>
                <w:t>1</w:t>
              </w:r>
            </w:ins>
          </w:p>
        </w:tc>
        <w:tc>
          <w:tcPr>
            <w:tcW w:w="3696" w:type="dxa"/>
            <w:tcBorders>
              <w:top w:val="single" w:sz="4" w:space="0" w:color="auto"/>
              <w:left w:val="single" w:sz="4" w:space="0" w:color="auto"/>
              <w:bottom w:val="single" w:sz="4" w:space="0" w:color="auto"/>
              <w:right w:val="single" w:sz="4" w:space="0" w:color="auto"/>
            </w:tcBorders>
            <w:vAlign w:val="center"/>
            <w:hideMark/>
            <w:tcPrChange w:id="226" w:author="Author">
              <w:tcPr>
                <w:tcW w:w="3694" w:type="dxa"/>
                <w:tcBorders>
                  <w:top w:val="single" w:sz="4" w:space="0" w:color="auto"/>
                  <w:left w:val="single" w:sz="4" w:space="0" w:color="auto"/>
                  <w:bottom w:val="single" w:sz="4" w:space="0" w:color="auto"/>
                  <w:right w:val="single" w:sz="4" w:space="0" w:color="auto"/>
                </w:tcBorders>
                <w:vAlign w:val="center"/>
                <w:hideMark/>
              </w:tcPr>
            </w:tcPrChange>
          </w:tcPr>
          <w:p w:rsidR="00842ECA" w:rsidRPr="00116EA3" w:rsidRDefault="00842ECA" w:rsidP="00842ECA">
            <w:pPr>
              <w:spacing w:line="360" w:lineRule="auto"/>
              <w:jc w:val="center"/>
              <w:rPr>
                <w:ins w:id="227" w:author="Author"/>
                <w:bCs/>
              </w:rPr>
            </w:pPr>
            <w:ins w:id="228" w:author="Author">
              <w:r w:rsidRPr="00116EA3">
                <w:rPr>
                  <w:bCs/>
                </w:rPr>
                <w:t>Sample analysis</w:t>
              </w:r>
            </w:ins>
          </w:p>
        </w:tc>
      </w:tr>
    </w:tbl>
    <w:p w:rsidR="00EE74D3" w:rsidRDefault="00EE74D3" w:rsidP="00EE74D3">
      <w:pPr>
        <w:spacing w:line="360" w:lineRule="auto"/>
        <w:ind w:left="720"/>
        <w:rPr>
          <w:color w:val="000000"/>
        </w:rPr>
      </w:pPr>
    </w:p>
    <w:p w:rsidR="00842ECA" w:rsidRDefault="00A6044F" w:rsidP="00A6044F">
      <w:pPr>
        <w:spacing w:line="360" w:lineRule="auto"/>
        <w:rPr>
          <w:ins w:id="229" w:author="Author"/>
          <w:color w:val="000000"/>
          <w:highlight w:val="yellow"/>
        </w:rPr>
      </w:pPr>
      <w:r>
        <w:rPr>
          <w:color w:val="000000"/>
          <w:highlight w:val="yellow"/>
        </w:rPr>
        <w:t xml:space="preserve">                </w:t>
      </w:r>
    </w:p>
    <w:p w:rsidR="00842ECA" w:rsidRDefault="00842ECA" w:rsidP="00A6044F">
      <w:pPr>
        <w:spacing w:line="360" w:lineRule="auto"/>
        <w:rPr>
          <w:ins w:id="230" w:author="Author"/>
          <w:color w:val="000000"/>
          <w:highlight w:val="yellow"/>
        </w:rPr>
      </w:pPr>
    </w:p>
    <w:p w:rsidR="00842ECA" w:rsidRDefault="00842ECA" w:rsidP="00A6044F">
      <w:pPr>
        <w:spacing w:line="360" w:lineRule="auto"/>
        <w:rPr>
          <w:ins w:id="231" w:author="Author"/>
          <w:color w:val="000000"/>
          <w:highlight w:val="yellow"/>
        </w:rPr>
      </w:pPr>
    </w:p>
    <w:p w:rsidR="00842ECA" w:rsidRDefault="00842ECA" w:rsidP="00A6044F">
      <w:pPr>
        <w:spacing w:line="360" w:lineRule="auto"/>
        <w:rPr>
          <w:ins w:id="232" w:author="Author"/>
          <w:color w:val="000000"/>
          <w:highlight w:val="yellow"/>
        </w:rPr>
      </w:pPr>
    </w:p>
    <w:p w:rsidR="00842ECA" w:rsidRDefault="00842ECA" w:rsidP="00A6044F">
      <w:pPr>
        <w:spacing w:line="360" w:lineRule="auto"/>
        <w:rPr>
          <w:ins w:id="233" w:author="Author"/>
          <w:color w:val="000000"/>
          <w:highlight w:val="yellow"/>
        </w:rPr>
      </w:pPr>
    </w:p>
    <w:p w:rsidR="00EE74D3" w:rsidRPr="00A6044F" w:rsidRDefault="00A6044F" w:rsidP="00A6044F">
      <w:pPr>
        <w:spacing w:line="360" w:lineRule="auto"/>
        <w:rPr>
          <w:color w:val="000000"/>
          <w:highlight w:val="yellow"/>
        </w:rPr>
      </w:pPr>
      <w:del w:id="234" w:author="Author">
        <w:r w:rsidDel="00842ECA">
          <w:rPr>
            <w:color w:val="000000"/>
            <w:highlight w:val="yellow"/>
          </w:rPr>
          <w:delText xml:space="preserve"> </w:delText>
        </w:r>
      </w:del>
      <w:r>
        <w:rPr>
          <w:color w:val="000000"/>
          <w:highlight w:val="yellow"/>
        </w:rPr>
        <w:t xml:space="preserve">      </w:t>
      </w:r>
    </w:p>
    <w:p w:rsidR="00EE74D3" w:rsidDel="006B251B" w:rsidRDefault="00EE74D3" w:rsidP="00EE74D3">
      <w:pPr>
        <w:spacing w:line="360" w:lineRule="auto"/>
        <w:ind w:left="720"/>
        <w:jc w:val="both"/>
        <w:rPr>
          <w:del w:id="235" w:author="Author"/>
          <w:b/>
          <w:i/>
        </w:rPr>
      </w:pPr>
    </w:p>
    <w:p w:rsidR="007B4048" w:rsidRDefault="007B4048" w:rsidP="007B4048">
      <w:pPr>
        <w:spacing w:line="360" w:lineRule="auto"/>
        <w:ind w:left="720"/>
        <w:jc w:val="both"/>
        <w:rPr>
          <w:b/>
          <w:i/>
        </w:rPr>
      </w:pPr>
      <w:r>
        <w:rPr>
          <w:b/>
          <w:i/>
        </w:rPr>
        <w:t>Calculations:</w:t>
      </w:r>
    </w:p>
    <w:p w:rsidR="00EE74D3" w:rsidRDefault="00EE74D3" w:rsidP="00EE74D3">
      <w:pPr>
        <w:spacing w:line="360" w:lineRule="auto"/>
        <w:ind w:left="720"/>
        <w:jc w:val="both"/>
        <w:rPr>
          <w:ins w:id="236" w:author="Author"/>
          <w:b/>
          <w:i/>
        </w:rPr>
      </w:pPr>
    </w:p>
    <w:p w:rsidR="00842ECA" w:rsidDel="00CD3D78" w:rsidRDefault="00842ECA" w:rsidP="0073142B">
      <w:pPr>
        <w:spacing w:line="360" w:lineRule="auto"/>
        <w:ind w:left="720"/>
        <w:rPr>
          <w:del w:id="237" w:author="Author"/>
          <w:b/>
          <w:i/>
        </w:rPr>
      </w:pPr>
    </w:p>
    <w:p w:rsidR="00CD3D78" w:rsidRDefault="00CD3D78" w:rsidP="00EE74D3">
      <w:pPr>
        <w:spacing w:line="360" w:lineRule="auto"/>
        <w:ind w:left="720"/>
        <w:jc w:val="both"/>
        <w:rPr>
          <w:ins w:id="238" w:author="Author"/>
          <w:b/>
          <w:i/>
        </w:rPr>
      </w:pPr>
    </w:p>
    <w:p w:rsidR="00CD3D78" w:rsidRDefault="00CD3D78" w:rsidP="00EE74D3">
      <w:pPr>
        <w:spacing w:line="360" w:lineRule="auto"/>
        <w:ind w:left="720"/>
        <w:jc w:val="both"/>
        <w:rPr>
          <w:ins w:id="239" w:author="Author"/>
          <w:b/>
          <w:i/>
        </w:rPr>
      </w:pPr>
    </w:p>
    <w:p w:rsidR="00CD3D78" w:rsidRDefault="00CD3D78" w:rsidP="00EE74D3">
      <w:pPr>
        <w:spacing w:line="360" w:lineRule="auto"/>
        <w:ind w:left="720"/>
        <w:jc w:val="both"/>
        <w:rPr>
          <w:ins w:id="240" w:author="Author"/>
          <w:b/>
          <w:i/>
        </w:rPr>
      </w:pPr>
    </w:p>
    <w:p w:rsidR="00757FCB" w:rsidRDefault="00757FCB" w:rsidP="00EE74D3">
      <w:pPr>
        <w:spacing w:line="360" w:lineRule="auto"/>
        <w:ind w:left="720"/>
        <w:jc w:val="both"/>
        <w:rPr>
          <w:ins w:id="241" w:author="Author"/>
          <w:b/>
          <w:i/>
        </w:rPr>
      </w:pPr>
    </w:p>
    <w:p w:rsidR="00842ECA" w:rsidDel="006B251B" w:rsidRDefault="00842ECA" w:rsidP="00EE74D3">
      <w:pPr>
        <w:spacing w:line="360" w:lineRule="auto"/>
        <w:ind w:left="720"/>
        <w:jc w:val="both"/>
        <w:rPr>
          <w:ins w:id="242" w:author="Author"/>
          <w:del w:id="243" w:author="Author"/>
          <w:b/>
          <w:i/>
        </w:rPr>
      </w:pPr>
    </w:p>
    <w:p w:rsidR="00842ECA" w:rsidDel="006B251B" w:rsidRDefault="00842ECA" w:rsidP="00EE74D3">
      <w:pPr>
        <w:spacing w:line="360" w:lineRule="auto"/>
        <w:ind w:left="720"/>
        <w:jc w:val="both"/>
        <w:rPr>
          <w:del w:id="244" w:author="Author"/>
          <w:b/>
          <w:i/>
        </w:rPr>
      </w:pPr>
    </w:p>
    <w:p w:rsidR="005F72A3" w:rsidDel="008C7CFE" w:rsidRDefault="005F72A3" w:rsidP="0073142B">
      <w:pPr>
        <w:spacing w:line="360" w:lineRule="auto"/>
        <w:ind w:left="720"/>
        <w:rPr>
          <w:del w:id="245" w:author="Author"/>
        </w:rPr>
      </w:pPr>
    </w:p>
    <w:p w:rsidR="000058A8" w:rsidRPr="00F609DB" w:rsidRDefault="000058A8" w:rsidP="005F72A3">
      <w:pPr>
        <w:pStyle w:val="Header"/>
        <w:numPr>
          <w:ilvl w:val="0"/>
          <w:numId w:val="34"/>
        </w:numPr>
        <w:tabs>
          <w:tab w:val="clear" w:pos="4320"/>
          <w:tab w:val="clear" w:pos="8640"/>
          <w:tab w:val="left" w:pos="90"/>
        </w:tabs>
        <w:spacing w:line="360" w:lineRule="auto"/>
        <w:ind w:left="720" w:hanging="720"/>
        <w:jc w:val="both"/>
        <w:rPr>
          <w:rFonts w:ascii="Trebuchet MS" w:hAnsi="Trebuchet MS"/>
          <w:b/>
          <w:i/>
          <w:sz w:val="22"/>
          <w:szCs w:val="22"/>
          <w:lang w:val="sv-SE"/>
        </w:rPr>
      </w:pPr>
      <w:r w:rsidRPr="00F609DB">
        <w:rPr>
          <w:b/>
          <w:bCs/>
        </w:rPr>
        <w:t xml:space="preserve">Assay (By HPLC, %w/w) (On </w:t>
      </w:r>
      <w:r w:rsidR="00191D49">
        <w:rPr>
          <w:b/>
          <w:bCs/>
        </w:rPr>
        <w:t>dried</w:t>
      </w:r>
      <w:r w:rsidRPr="00F609DB">
        <w:rPr>
          <w:b/>
          <w:bCs/>
        </w:rPr>
        <w:t xml:space="preserve"> basis) :</w:t>
      </w:r>
      <w:r w:rsidRPr="001C1460">
        <w:t xml:space="preserve"> </w:t>
      </w:r>
    </w:p>
    <w:p w:rsidR="000058A8" w:rsidRPr="009A24A7" w:rsidRDefault="000058A8" w:rsidP="000058A8">
      <w:pPr>
        <w:spacing w:line="360" w:lineRule="auto"/>
        <w:jc w:val="both"/>
        <w:rPr>
          <w:b/>
          <w:sz w:val="16"/>
          <w:szCs w:val="16"/>
        </w:rPr>
      </w:pPr>
      <w:r w:rsidRPr="007A44C9">
        <w:rPr>
          <w:b/>
        </w:rPr>
        <w:tab/>
      </w:r>
    </w:p>
    <w:p w:rsidR="000058A8" w:rsidRDefault="000058A8" w:rsidP="000058A8">
      <w:pPr>
        <w:spacing w:line="360" w:lineRule="auto"/>
        <w:ind w:left="720"/>
        <w:jc w:val="both"/>
        <w:rPr>
          <w:b/>
          <w:i/>
          <w:lang w:val="en-GB"/>
        </w:rPr>
      </w:pPr>
      <w:r>
        <w:rPr>
          <w:b/>
          <w:i/>
          <w:lang w:val="en-GB"/>
        </w:rPr>
        <w:t xml:space="preserve">Preparation of diluted </w:t>
      </w:r>
      <w:r w:rsidRPr="00071943">
        <w:rPr>
          <w:b/>
          <w:i/>
          <w:lang w:val="en-GB"/>
        </w:rPr>
        <w:t>orthophosphoric acid solution (10% v/v):</w:t>
      </w:r>
    </w:p>
    <w:p w:rsidR="000058A8" w:rsidRDefault="000058A8" w:rsidP="000058A8">
      <w:pPr>
        <w:tabs>
          <w:tab w:val="left" w:pos="720"/>
        </w:tabs>
        <w:spacing w:line="360" w:lineRule="auto"/>
        <w:ind w:left="720"/>
        <w:jc w:val="both"/>
        <w:rPr>
          <w:ins w:id="246" w:author="Author"/>
          <w:lang w:val="en-GB"/>
        </w:rPr>
      </w:pPr>
      <w:r w:rsidRPr="00071943">
        <w:rPr>
          <w:lang w:val="en-GB"/>
        </w:rPr>
        <w:t>Add about 10 mL of orthophosphoric acid into a 100 mL volumetric flask.  Make up to the volume with water.  Mix well.</w:t>
      </w:r>
    </w:p>
    <w:p w:rsidR="008C7CFE" w:rsidRDefault="008C7CFE" w:rsidP="000058A8">
      <w:pPr>
        <w:tabs>
          <w:tab w:val="left" w:pos="720"/>
        </w:tabs>
        <w:spacing w:line="360" w:lineRule="auto"/>
        <w:ind w:left="720"/>
        <w:jc w:val="both"/>
        <w:rPr>
          <w:ins w:id="247" w:author="Author"/>
          <w:lang w:val="en-GB"/>
        </w:rPr>
      </w:pPr>
    </w:p>
    <w:p w:rsidR="00757FCB" w:rsidRDefault="00757FCB" w:rsidP="000058A8">
      <w:pPr>
        <w:tabs>
          <w:tab w:val="left" w:pos="720"/>
        </w:tabs>
        <w:spacing w:line="360" w:lineRule="auto"/>
        <w:ind w:left="720"/>
        <w:jc w:val="both"/>
        <w:rPr>
          <w:lang w:val="en-GB"/>
        </w:rPr>
      </w:pPr>
    </w:p>
    <w:p w:rsidR="000058A8" w:rsidRPr="00DF4F1F" w:rsidRDefault="000058A8" w:rsidP="000058A8">
      <w:pPr>
        <w:spacing w:line="360" w:lineRule="auto"/>
        <w:jc w:val="both"/>
        <w:rPr>
          <w:b/>
          <w:sz w:val="16"/>
          <w:szCs w:val="16"/>
        </w:rPr>
      </w:pPr>
    </w:p>
    <w:p w:rsidR="000058A8" w:rsidRPr="004F7B12" w:rsidRDefault="000058A8" w:rsidP="000058A8">
      <w:pPr>
        <w:spacing w:line="360" w:lineRule="auto"/>
        <w:jc w:val="both"/>
        <w:rPr>
          <w:b/>
          <w:i/>
        </w:rPr>
      </w:pPr>
      <w:r>
        <w:rPr>
          <w:b/>
        </w:rPr>
        <w:t xml:space="preserve">           </w:t>
      </w:r>
      <w:r w:rsidRPr="004F7B12">
        <w:rPr>
          <w:b/>
          <w:i/>
        </w:rPr>
        <w:t>Buffer solution Preparation:</w:t>
      </w:r>
    </w:p>
    <w:p w:rsidR="000058A8" w:rsidRPr="009A24A7" w:rsidRDefault="000058A8" w:rsidP="000058A8">
      <w:pPr>
        <w:spacing w:line="360" w:lineRule="auto"/>
        <w:ind w:left="720"/>
        <w:rPr>
          <w:szCs w:val="22"/>
        </w:rPr>
      </w:pPr>
      <w:r>
        <w:rPr>
          <w:szCs w:val="22"/>
        </w:rPr>
        <w:t>Transfer 2</w:t>
      </w:r>
      <w:r w:rsidRPr="009A24A7">
        <w:rPr>
          <w:szCs w:val="22"/>
        </w:rPr>
        <w:t xml:space="preserve">.0 mL of triethylamine into </w:t>
      </w:r>
      <w:r>
        <w:rPr>
          <w:szCs w:val="22"/>
        </w:rPr>
        <w:t xml:space="preserve">a </w:t>
      </w:r>
      <w:r w:rsidRPr="009A24A7">
        <w:rPr>
          <w:szCs w:val="22"/>
        </w:rPr>
        <w:t xml:space="preserve">1000 mL of water, and mix well. Adjust the pH </w:t>
      </w:r>
    </w:p>
    <w:p w:rsidR="000058A8" w:rsidRDefault="000058A8" w:rsidP="000058A8">
      <w:pPr>
        <w:spacing w:line="360" w:lineRule="auto"/>
        <w:ind w:left="720"/>
        <w:rPr>
          <w:szCs w:val="22"/>
        </w:rPr>
      </w:pPr>
      <w:r>
        <w:rPr>
          <w:szCs w:val="22"/>
        </w:rPr>
        <w:t>8</w:t>
      </w:r>
      <w:r w:rsidRPr="009A24A7">
        <w:rPr>
          <w:szCs w:val="22"/>
        </w:rPr>
        <w:t xml:space="preserve"> ± 0.05 with diluted orthophosphoric acid solution. Filter it through 0.45 µ filter paper </w:t>
      </w:r>
      <w:r>
        <w:rPr>
          <w:szCs w:val="22"/>
        </w:rPr>
        <w:t>[Make: Millipore]</w:t>
      </w:r>
      <w:r w:rsidRPr="003B27A0">
        <w:rPr>
          <w:szCs w:val="22"/>
        </w:rPr>
        <w:t xml:space="preserve"> </w:t>
      </w:r>
      <w:r w:rsidRPr="009A24A7">
        <w:rPr>
          <w:szCs w:val="22"/>
        </w:rPr>
        <w:t xml:space="preserve">and degas.   </w:t>
      </w:r>
    </w:p>
    <w:p w:rsidR="000058A8" w:rsidRPr="00F46AAD" w:rsidRDefault="000058A8" w:rsidP="000058A8">
      <w:pPr>
        <w:ind w:left="630"/>
        <w:rPr>
          <w:b/>
          <w:sz w:val="16"/>
          <w:szCs w:val="16"/>
        </w:rPr>
      </w:pPr>
    </w:p>
    <w:p w:rsidR="000058A8" w:rsidRDefault="000058A8" w:rsidP="000058A8">
      <w:pPr>
        <w:spacing w:line="360" w:lineRule="auto"/>
        <w:ind w:left="720"/>
        <w:rPr>
          <w:b/>
          <w:i/>
        </w:rPr>
      </w:pPr>
      <w:r>
        <w:rPr>
          <w:b/>
          <w:i/>
        </w:rPr>
        <w:t>Mobile phase preparation:</w:t>
      </w:r>
    </w:p>
    <w:p w:rsidR="000058A8" w:rsidRDefault="000058A8" w:rsidP="000058A8">
      <w:pPr>
        <w:spacing w:line="360" w:lineRule="auto"/>
        <w:ind w:left="720"/>
      </w:pPr>
      <w:r>
        <w:t xml:space="preserve">Transfer about </w:t>
      </w:r>
      <w:r w:rsidR="00E61DB9">
        <w:t>350 mL of buffer and 650</w:t>
      </w:r>
      <w:r w:rsidRPr="009A24A7">
        <w:t xml:space="preserve"> mL of Acetonitrile into a suitable container.  Mix well.  Sonicate to degas.</w:t>
      </w:r>
    </w:p>
    <w:p w:rsidR="000058A8" w:rsidRPr="004C7F1C" w:rsidRDefault="000058A8" w:rsidP="000058A8">
      <w:pPr>
        <w:ind w:left="630"/>
        <w:rPr>
          <w:b/>
          <w:i/>
          <w:sz w:val="16"/>
          <w:szCs w:val="16"/>
        </w:rPr>
      </w:pPr>
    </w:p>
    <w:p w:rsidR="000058A8" w:rsidRDefault="000058A8" w:rsidP="000058A8">
      <w:pPr>
        <w:spacing w:line="360" w:lineRule="auto"/>
        <w:ind w:left="720"/>
        <w:rPr>
          <w:b/>
          <w:i/>
        </w:rPr>
      </w:pPr>
      <w:r>
        <w:rPr>
          <w:b/>
          <w:i/>
        </w:rPr>
        <w:t>Seal Wash:</w:t>
      </w:r>
    </w:p>
    <w:p w:rsidR="000058A8" w:rsidRDefault="000058A8" w:rsidP="000058A8">
      <w:pPr>
        <w:spacing w:line="360" w:lineRule="auto"/>
        <w:ind w:left="720"/>
        <w:rPr>
          <w:b/>
          <w:i/>
          <w:sz w:val="16"/>
          <w:szCs w:val="16"/>
        </w:rPr>
      </w:pPr>
      <w:r w:rsidRPr="009A24A7">
        <w:t>Transfer about 900 mL of water and 100 mL of Acetonitrile into a suitable container.  Mix well.  Sonicate to degas.</w:t>
      </w:r>
    </w:p>
    <w:p w:rsidR="000058A8" w:rsidDel="00842ECA" w:rsidRDefault="000058A8" w:rsidP="000058A8">
      <w:pPr>
        <w:spacing w:line="360" w:lineRule="auto"/>
        <w:ind w:left="720"/>
        <w:rPr>
          <w:del w:id="248" w:author="Author"/>
          <w:b/>
          <w:i/>
        </w:rPr>
      </w:pPr>
    </w:p>
    <w:p w:rsidR="00E61DB9" w:rsidDel="00842ECA" w:rsidRDefault="00E61DB9" w:rsidP="000058A8">
      <w:pPr>
        <w:spacing w:line="360" w:lineRule="auto"/>
        <w:ind w:left="720"/>
        <w:rPr>
          <w:del w:id="249" w:author="Author"/>
          <w:b/>
          <w:i/>
        </w:rPr>
      </w:pPr>
    </w:p>
    <w:p w:rsidR="00E61DB9" w:rsidDel="00CD3D78" w:rsidRDefault="00E61DB9" w:rsidP="000058A8">
      <w:pPr>
        <w:spacing w:line="360" w:lineRule="auto"/>
        <w:ind w:left="720"/>
        <w:rPr>
          <w:del w:id="250" w:author="Author"/>
          <w:b/>
          <w:i/>
        </w:rPr>
      </w:pPr>
    </w:p>
    <w:p w:rsidR="006B251B" w:rsidDel="00CD3D78" w:rsidRDefault="006B251B" w:rsidP="000058A8">
      <w:pPr>
        <w:spacing w:line="360" w:lineRule="auto"/>
        <w:ind w:left="720"/>
        <w:rPr>
          <w:ins w:id="251" w:author="Author"/>
          <w:del w:id="252" w:author="Author"/>
          <w:b/>
          <w:i/>
        </w:rPr>
      </w:pPr>
    </w:p>
    <w:p w:rsidR="006B251B" w:rsidRDefault="006B251B" w:rsidP="000058A8">
      <w:pPr>
        <w:spacing w:line="360" w:lineRule="auto"/>
        <w:ind w:left="720"/>
        <w:rPr>
          <w:ins w:id="253" w:author="Author"/>
          <w:b/>
          <w:i/>
        </w:rPr>
      </w:pPr>
    </w:p>
    <w:p w:rsidR="001F0D84" w:rsidRDefault="001F0D84" w:rsidP="000058A8">
      <w:pPr>
        <w:spacing w:line="360" w:lineRule="auto"/>
        <w:ind w:left="630"/>
        <w:jc w:val="both"/>
        <w:rPr>
          <w:ins w:id="254" w:author="Author"/>
          <w:b/>
          <w:i/>
          <w:sz w:val="16"/>
          <w:szCs w:val="16"/>
        </w:rPr>
      </w:pPr>
    </w:p>
    <w:p w:rsidR="00CD3D78" w:rsidRDefault="00CD3D78" w:rsidP="000058A8">
      <w:pPr>
        <w:spacing w:line="360" w:lineRule="auto"/>
        <w:ind w:left="630"/>
        <w:jc w:val="both"/>
        <w:rPr>
          <w:ins w:id="255" w:author="Author"/>
          <w:b/>
          <w:i/>
          <w:sz w:val="16"/>
          <w:szCs w:val="16"/>
        </w:rPr>
      </w:pPr>
    </w:p>
    <w:p w:rsidR="00CD3D78" w:rsidRDefault="00CD3D78" w:rsidP="000058A8">
      <w:pPr>
        <w:spacing w:line="360" w:lineRule="auto"/>
        <w:ind w:left="630"/>
        <w:jc w:val="both"/>
        <w:rPr>
          <w:ins w:id="256" w:author="Author"/>
          <w:b/>
          <w:i/>
          <w:sz w:val="16"/>
          <w:szCs w:val="16"/>
        </w:rPr>
      </w:pPr>
    </w:p>
    <w:p w:rsidR="00CD3D78" w:rsidRDefault="00CD3D78" w:rsidP="000058A8">
      <w:pPr>
        <w:spacing w:line="360" w:lineRule="auto"/>
        <w:ind w:left="630"/>
        <w:jc w:val="both"/>
        <w:rPr>
          <w:ins w:id="257" w:author="Author"/>
          <w:b/>
          <w:i/>
          <w:sz w:val="16"/>
          <w:szCs w:val="16"/>
        </w:rPr>
      </w:pPr>
    </w:p>
    <w:p w:rsidR="00CD3D78" w:rsidRDefault="00CD3D78" w:rsidP="000058A8">
      <w:pPr>
        <w:spacing w:line="360" w:lineRule="auto"/>
        <w:ind w:left="630"/>
        <w:jc w:val="both"/>
        <w:rPr>
          <w:ins w:id="258" w:author="Author"/>
          <w:b/>
          <w:i/>
          <w:sz w:val="16"/>
          <w:szCs w:val="16"/>
        </w:rPr>
      </w:pPr>
    </w:p>
    <w:p w:rsidR="00CD3D78" w:rsidRDefault="00CD3D78" w:rsidP="000058A8">
      <w:pPr>
        <w:spacing w:line="360" w:lineRule="auto"/>
        <w:ind w:left="630"/>
        <w:jc w:val="both"/>
        <w:rPr>
          <w:ins w:id="259" w:author="Author"/>
          <w:b/>
          <w:i/>
          <w:sz w:val="16"/>
          <w:szCs w:val="16"/>
        </w:rPr>
      </w:pPr>
    </w:p>
    <w:p w:rsidR="00CD3D78" w:rsidRDefault="00CD3D78" w:rsidP="000058A8">
      <w:pPr>
        <w:spacing w:line="360" w:lineRule="auto"/>
        <w:ind w:left="630"/>
        <w:jc w:val="both"/>
        <w:rPr>
          <w:ins w:id="260" w:author="Author"/>
          <w:b/>
          <w:i/>
          <w:sz w:val="16"/>
          <w:szCs w:val="16"/>
        </w:rPr>
      </w:pPr>
    </w:p>
    <w:p w:rsidR="00CD3D78" w:rsidRDefault="00CD3D78" w:rsidP="000058A8">
      <w:pPr>
        <w:spacing w:line="360" w:lineRule="auto"/>
        <w:ind w:left="630"/>
        <w:jc w:val="both"/>
        <w:rPr>
          <w:ins w:id="261" w:author="Author"/>
          <w:b/>
          <w:i/>
          <w:sz w:val="16"/>
          <w:szCs w:val="16"/>
        </w:rPr>
      </w:pPr>
    </w:p>
    <w:p w:rsidR="00CD3D78" w:rsidRDefault="00CD3D78" w:rsidP="000058A8">
      <w:pPr>
        <w:spacing w:line="360" w:lineRule="auto"/>
        <w:ind w:left="630"/>
        <w:jc w:val="both"/>
        <w:rPr>
          <w:ins w:id="262" w:author="Author"/>
          <w:b/>
          <w:i/>
          <w:sz w:val="16"/>
          <w:szCs w:val="16"/>
        </w:rPr>
      </w:pPr>
    </w:p>
    <w:p w:rsidR="00CD3D78" w:rsidRDefault="00CD3D78" w:rsidP="000058A8">
      <w:pPr>
        <w:spacing w:line="360" w:lineRule="auto"/>
        <w:ind w:left="630"/>
        <w:jc w:val="both"/>
        <w:rPr>
          <w:ins w:id="263" w:author="Author"/>
          <w:b/>
          <w:i/>
          <w:sz w:val="16"/>
          <w:szCs w:val="16"/>
        </w:rPr>
      </w:pPr>
    </w:p>
    <w:p w:rsidR="00CD3D78" w:rsidRDefault="00CD3D78" w:rsidP="000058A8">
      <w:pPr>
        <w:spacing w:line="360" w:lineRule="auto"/>
        <w:ind w:left="630"/>
        <w:jc w:val="both"/>
        <w:rPr>
          <w:ins w:id="264" w:author="Author"/>
          <w:b/>
          <w:i/>
          <w:sz w:val="16"/>
          <w:szCs w:val="16"/>
        </w:rPr>
      </w:pPr>
    </w:p>
    <w:p w:rsidR="00CD3D78" w:rsidDel="00757FCB" w:rsidRDefault="00CD3D78" w:rsidP="000058A8">
      <w:pPr>
        <w:spacing w:line="360" w:lineRule="auto"/>
        <w:ind w:left="630"/>
        <w:jc w:val="both"/>
        <w:rPr>
          <w:ins w:id="265" w:author="Author"/>
          <w:del w:id="266" w:author="Author"/>
          <w:b/>
          <w:i/>
          <w:sz w:val="16"/>
          <w:szCs w:val="16"/>
        </w:rPr>
      </w:pPr>
    </w:p>
    <w:p w:rsidR="00CD3D78" w:rsidDel="00757FCB" w:rsidRDefault="00CD3D78" w:rsidP="000058A8">
      <w:pPr>
        <w:spacing w:line="360" w:lineRule="auto"/>
        <w:ind w:left="630"/>
        <w:jc w:val="both"/>
        <w:rPr>
          <w:ins w:id="267" w:author="Author"/>
          <w:del w:id="268" w:author="Author"/>
          <w:b/>
          <w:i/>
          <w:sz w:val="16"/>
          <w:szCs w:val="16"/>
        </w:rPr>
      </w:pPr>
    </w:p>
    <w:p w:rsidR="00CD3D78" w:rsidDel="00757FCB" w:rsidRDefault="00CD3D78" w:rsidP="000058A8">
      <w:pPr>
        <w:spacing w:line="360" w:lineRule="auto"/>
        <w:ind w:left="630"/>
        <w:jc w:val="both"/>
        <w:rPr>
          <w:del w:id="269" w:author="Author"/>
          <w:b/>
          <w:i/>
          <w:sz w:val="16"/>
          <w:szCs w:val="16"/>
        </w:rPr>
      </w:pPr>
    </w:p>
    <w:p w:rsidR="00D9091C" w:rsidRDefault="001F0D84" w:rsidP="000058A8">
      <w:pPr>
        <w:spacing w:line="360" w:lineRule="auto"/>
        <w:ind w:left="630"/>
        <w:jc w:val="both"/>
        <w:rPr>
          <w:ins w:id="270" w:author="Author"/>
          <w:b/>
          <w:i/>
        </w:rPr>
      </w:pPr>
      <w:r>
        <w:rPr>
          <w:b/>
          <w:i/>
        </w:rPr>
        <w:t xml:space="preserve">Reference </w:t>
      </w:r>
      <w:del w:id="271" w:author="Author">
        <w:r w:rsidDel="00C27B54">
          <w:rPr>
            <w:b/>
            <w:i/>
          </w:rPr>
          <w:delText>Chromatpgrams</w:delText>
        </w:r>
      </w:del>
      <w:ins w:id="272" w:author="Author">
        <w:r w:rsidR="00C27B54">
          <w:rPr>
            <w:b/>
            <w:i/>
          </w:rPr>
          <w:t>Chromatograms</w:t>
        </w:r>
      </w:ins>
      <w:r w:rsidRPr="008F6B83">
        <w:rPr>
          <w:b/>
          <w:i/>
        </w:rPr>
        <w:t>:</w:t>
      </w:r>
    </w:p>
    <w:p w:rsidR="00124735" w:rsidRDefault="008C7CFE">
      <w:pPr>
        <w:tabs>
          <w:tab w:val="left" w:pos="270"/>
          <w:tab w:val="left" w:pos="630"/>
        </w:tabs>
        <w:spacing w:line="360" w:lineRule="auto"/>
        <w:ind w:left="630"/>
        <w:rPr>
          <w:ins w:id="273" w:author="Author"/>
          <w:b/>
          <w:i/>
        </w:rPr>
        <w:pPrChange w:id="274" w:author="Author">
          <w:pPr>
            <w:tabs>
              <w:tab w:val="left" w:pos="270"/>
              <w:tab w:val="left" w:pos="630"/>
            </w:tabs>
            <w:spacing w:line="360" w:lineRule="auto"/>
            <w:ind w:left="720"/>
          </w:pPr>
        </w:pPrChange>
      </w:pPr>
      <w:ins w:id="275" w:author="Author">
        <w:r>
          <w:rPr>
            <w:b/>
            <w:i/>
          </w:rPr>
          <w:t>Consider stage IV  in the below chromatogram as stage III</w:t>
        </w:r>
      </w:ins>
    </w:p>
    <w:p w:rsidR="008C7CFE" w:rsidDel="008C7CFE" w:rsidRDefault="008C7CFE" w:rsidP="008C7CFE">
      <w:pPr>
        <w:tabs>
          <w:tab w:val="left" w:pos="630"/>
        </w:tabs>
        <w:spacing w:line="360" w:lineRule="auto"/>
        <w:ind w:left="630"/>
        <w:jc w:val="both"/>
        <w:rPr>
          <w:del w:id="276" w:author="Author"/>
          <w:b/>
          <w:i/>
          <w:sz w:val="16"/>
          <w:szCs w:val="16"/>
        </w:rPr>
      </w:pPr>
    </w:p>
    <w:p w:rsidR="00D9091C" w:rsidRDefault="00D9091C" w:rsidP="008C7CFE">
      <w:pPr>
        <w:tabs>
          <w:tab w:val="left" w:pos="630"/>
        </w:tabs>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F32C57" w:rsidRDefault="00F32C57" w:rsidP="000058A8">
      <w:pPr>
        <w:spacing w:line="360" w:lineRule="auto"/>
        <w:ind w:left="630"/>
        <w:jc w:val="both"/>
        <w:rPr>
          <w:b/>
          <w:i/>
          <w:sz w:val="16"/>
          <w:szCs w:val="16"/>
        </w:rPr>
      </w:pPr>
    </w:p>
    <w:p w:rsidR="00CD3D78" w:rsidRDefault="00CD3D78" w:rsidP="000058A8">
      <w:pPr>
        <w:spacing w:line="360" w:lineRule="auto"/>
        <w:ind w:left="720"/>
        <w:jc w:val="both"/>
        <w:rPr>
          <w:ins w:id="277" w:author="Author"/>
          <w:b/>
          <w:i/>
        </w:rPr>
      </w:pPr>
    </w:p>
    <w:p w:rsidR="005B4F86" w:rsidRDefault="005B4F86" w:rsidP="0073142B">
      <w:pPr>
        <w:spacing w:line="360" w:lineRule="auto"/>
        <w:ind w:left="720"/>
      </w:pPr>
    </w:p>
    <w:p w:rsidR="00F32C57" w:rsidRDefault="00F32C57" w:rsidP="0073142B">
      <w:pPr>
        <w:spacing w:line="360" w:lineRule="auto"/>
        <w:ind w:left="720"/>
        <w:rPr>
          <w:ins w:id="278" w:author="Author"/>
        </w:rPr>
      </w:pPr>
    </w:p>
    <w:p w:rsidR="00CD3D78" w:rsidRDefault="00CD3D78" w:rsidP="0073142B">
      <w:pPr>
        <w:spacing w:line="360" w:lineRule="auto"/>
        <w:ind w:left="720"/>
        <w:rPr>
          <w:ins w:id="279" w:author="Author"/>
        </w:rPr>
      </w:pPr>
    </w:p>
    <w:p w:rsidR="00CD3D78" w:rsidRDefault="00CD3D78" w:rsidP="0073142B">
      <w:pPr>
        <w:spacing w:line="360" w:lineRule="auto"/>
        <w:ind w:left="720"/>
        <w:rPr>
          <w:ins w:id="280" w:author="Author"/>
        </w:rPr>
      </w:pPr>
    </w:p>
    <w:p w:rsidR="00CD3D78" w:rsidRDefault="00CD3D78" w:rsidP="0073142B">
      <w:pPr>
        <w:spacing w:line="360" w:lineRule="auto"/>
        <w:ind w:left="720"/>
        <w:rPr>
          <w:ins w:id="281" w:author="Author"/>
        </w:rPr>
      </w:pPr>
    </w:p>
    <w:p w:rsidR="00757FCB" w:rsidRDefault="00757FCB" w:rsidP="0073142B">
      <w:pPr>
        <w:spacing w:line="360" w:lineRule="auto"/>
        <w:ind w:left="720"/>
        <w:rPr>
          <w:ins w:id="282" w:author="Author"/>
        </w:rPr>
      </w:pPr>
    </w:p>
    <w:p w:rsidR="00757FCB" w:rsidRDefault="00757FCB" w:rsidP="0073142B">
      <w:pPr>
        <w:spacing w:line="360" w:lineRule="auto"/>
        <w:ind w:left="720"/>
        <w:rPr>
          <w:ins w:id="283" w:author="Author"/>
        </w:rPr>
      </w:pPr>
    </w:p>
    <w:p w:rsidR="00757FCB" w:rsidRDefault="00757FCB" w:rsidP="0073142B">
      <w:pPr>
        <w:spacing w:line="360" w:lineRule="auto"/>
        <w:ind w:left="720"/>
        <w:rPr>
          <w:ins w:id="284" w:author="Author"/>
        </w:rPr>
      </w:pPr>
    </w:p>
    <w:p w:rsidR="00CD3D78" w:rsidRDefault="00CD3D78" w:rsidP="0073142B">
      <w:pPr>
        <w:spacing w:line="360" w:lineRule="auto"/>
        <w:ind w:left="720"/>
        <w:rPr>
          <w:ins w:id="285" w:author="Author"/>
        </w:rPr>
      </w:pPr>
    </w:p>
    <w:p w:rsidR="00CD3D78" w:rsidDel="008C7CFE" w:rsidRDefault="00CD3D78" w:rsidP="0073142B">
      <w:pPr>
        <w:spacing w:line="360" w:lineRule="auto"/>
        <w:ind w:left="720"/>
        <w:rPr>
          <w:ins w:id="286" w:author="Author"/>
          <w:del w:id="287" w:author="Author"/>
        </w:rPr>
      </w:pPr>
    </w:p>
    <w:p w:rsidR="00CD3D78" w:rsidDel="008C7CFE" w:rsidRDefault="00CD3D78" w:rsidP="0073142B">
      <w:pPr>
        <w:spacing w:line="360" w:lineRule="auto"/>
        <w:ind w:left="720"/>
        <w:rPr>
          <w:del w:id="288" w:author="Author"/>
        </w:rPr>
      </w:pPr>
    </w:p>
    <w:p w:rsidR="00F32C57" w:rsidDel="008C7CFE" w:rsidRDefault="00F32C57" w:rsidP="0073142B">
      <w:pPr>
        <w:spacing w:line="360" w:lineRule="auto"/>
        <w:ind w:left="720"/>
        <w:rPr>
          <w:del w:id="289" w:author="Author"/>
        </w:rPr>
      </w:pPr>
    </w:p>
    <w:p w:rsidR="00F32C57" w:rsidRDefault="00F32C57" w:rsidP="0073142B">
      <w:pPr>
        <w:spacing w:line="360" w:lineRule="auto"/>
        <w:ind w:left="720"/>
      </w:pPr>
    </w:p>
    <w:p w:rsidR="00447387" w:rsidRPr="00944A5A" w:rsidRDefault="00447387" w:rsidP="00480CED">
      <w:pPr>
        <w:spacing w:line="360" w:lineRule="auto"/>
      </w:pPr>
    </w:p>
    <w:sectPr w:rsidR="00447387" w:rsidRPr="00944A5A" w:rsidSect="00BD44B4">
      <w:headerReference w:type="default" r:id="rId14"/>
      <w:pgSz w:w="11909" w:h="16834" w:code="9"/>
      <w:pgMar w:top="720" w:right="720" w:bottom="720" w:left="1152" w:header="144" w:footer="144" w:gutter="0"/>
      <w:pgNumType w:start="4"/>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466" w:rsidRDefault="00250466">
      <w:r>
        <w:separator/>
      </w:r>
    </w:p>
  </w:endnote>
  <w:endnote w:type="continuationSeparator" w:id="0">
    <w:p w:rsidR="00250466" w:rsidRDefault="0025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altName w:val="Japanese Gothic"/>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87548C" w:rsidP="00F67B53">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466" w:rsidRDefault="00250466">
      <w:r>
        <w:separator/>
      </w:r>
    </w:p>
  </w:footnote>
  <w:footnote w:type="continuationSeparator" w:id="0">
    <w:p w:rsidR="00250466" w:rsidRDefault="002504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3622D0" w:rsidP="00917AB4">
    <w:pPr>
      <w:pStyle w:val="Header"/>
      <w:framePr w:wrap="around" w:vAnchor="text" w:hAnchor="margin" w:xAlign="right" w:y="1"/>
      <w:rPr>
        <w:rStyle w:val="PageNumber"/>
      </w:rPr>
    </w:pPr>
    <w:r>
      <w:rPr>
        <w:rStyle w:val="PageNumber"/>
      </w:rPr>
      <w:fldChar w:fldCharType="begin"/>
    </w:r>
    <w:r w:rsidR="0087548C">
      <w:rPr>
        <w:rStyle w:val="PageNumber"/>
      </w:rPr>
      <w:instrText xml:space="preserve">PAGE  </w:instrText>
    </w:r>
    <w:r>
      <w:rPr>
        <w:rStyle w:val="PageNumber"/>
      </w:rPr>
      <w:fldChar w:fldCharType="end"/>
    </w:r>
  </w:p>
  <w:p w:rsidR="0087548C" w:rsidRDefault="0087548C" w:rsidP="00142F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3"/>
      <w:gridCol w:w="3490"/>
    </w:tblGrid>
    <w:tr w:rsidR="0087548C">
      <w:trPr>
        <w:trHeight w:val="1350"/>
      </w:trPr>
      <w:tc>
        <w:tcPr>
          <w:tcW w:w="3298" w:type="pct"/>
          <w:tcBorders>
            <w:top w:val="nil"/>
            <w:left w:val="nil"/>
            <w:bottom w:val="nil"/>
            <w:right w:val="nil"/>
          </w:tcBorders>
          <w:vAlign w:val="center"/>
        </w:tcPr>
        <w:p w:rsidR="0087548C" w:rsidRPr="0059644E" w:rsidRDefault="0087548C" w:rsidP="008D6E13">
          <w:pPr>
            <w:rPr>
              <w:b/>
            </w:rPr>
          </w:pPr>
        </w:p>
      </w:tc>
      <w:tc>
        <w:tcPr>
          <w:tcW w:w="1702" w:type="pct"/>
          <w:tcBorders>
            <w:top w:val="nil"/>
            <w:left w:val="nil"/>
            <w:bottom w:val="nil"/>
            <w:right w:val="nil"/>
          </w:tcBorders>
        </w:tcPr>
        <w:p w:rsidR="0087548C" w:rsidRPr="0059644E" w:rsidRDefault="0087548C" w:rsidP="008D6E13">
          <w:pPr>
            <w:jc w:val="right"/>
            <w:rPr>
              <w:b/>
            </w:rPr>
          </w:pPr>
        </w:p>
      </w:tc>
    </w:tr>
  </w:tbl>
  <w:p w:rsidR="0087548C" w:rsidRPr="009C2DB9" w:rsidRDefault="0087548C" w:rsidP="00C33C6E">
    <w:pPr>
      <w:pStyle w:val="Header"/>
      <w:tabs>
        <w:tab w:val="clear" w:pos="4320"/>
        <w:tab w:val="clear" w:pos="8640"/>
      </w:tabs>
      <w:rPr>
        <w:color w:val="FFFFFF" w:themeColor="background1"/>
        <w:szCs w:val="16"/>
      </w:rPr>
    </w:pPr>
    <w:r w:rsidRPr="009C2DB9">
      <w:rPr>
        <w:color w:val="FFFFFF" w:themeColor="background1"/>
        <w:szCs w:val="16"/>
      </w:rPr>
      <w:t>Head1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5"/>
      <w:gridCol w:w="3476"/>
    </w:tblGrid>
    <w:tr w:rsidR="0087548C" w:rsidTr="00CE4351">
      <w:trPr>
        <w:trHeight w:val="1088"/>
      </w:trPr>
      <w:tc>
        <w:tcPr>
          <w:tcW w:w="3308" w:type="pct"/>
          <w:tcBorders>
            <w:top w:val="nil"/>
            <w:left w:val="nil"/>
            <w:bottom w:val="nil"/>
            <w:right w:val="nil"/>
          </w:tcBorders>
          <w:vAlign w:val="center"/>
        </w:tcPr>
        <w:p w:rsidR="0087548C" w:rsidRPr="0059644E" w:rsidRDefault="0087548C" w:rsidP="00CE4351">
          <w:pPr>
            <w:rPr>
              <w:b/>
            </w:rPr>
          </w:pPr>
        </w:p>
      </w:tc>
      <w:tc>
        <w:tcPr>
          <w:tcW w:w="1692" w:type="pct"/>
          <w:tcBorders>
            <w:top w:val="nil"/>
            <w:left w:val="nil"/>
            <w:bottom w:val="nil"/>
            <w:right w:val="nil"/>
          </w:tcBorders>
        </w:tcPr>
        <w:p w:rsidR="0087548C" w:rsidRPr="0059644E" w:rsidRDefault="0087548C" w:rsidP="00CE4351">
          <w:pPr>
            <w:jc w:val="right"/>
            <w:rPr>
              <w:b/>
            </w:rPr>
          </w:pPr>
        </w:p>
      </w:tc>
    </w:tr>
  </w:tbl>
  <w:p w:rsidR="0087548C" w:rsidRPr="009C2DB9" w:rsidRDefault="0087548C" w:rsidP="00BD787C">
    <w:pPr>
      <w:rPr>
        <w:color w:val="FFFFFF" w:themeColor="background1"/>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818"/>
    <w:multiLevelType w:val="hybridMultilevel"/>
    <w:tmpl w:val="3962EBFA"/>
    <w:lvl w:ilvl="0" w:tplc="E4BECE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03E6"/>
    <w:multiLevelType w:val="hybridMultilevel"/>
    <w:tmpl w:val="807A3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1DF2"/>
    <w:multiLevelType w:val="hybridMultilevel"/>
    <w:tmpl w:val="C88A046C"/>
    <w:lvl w:ilvl="0" w:tplc="EC3C4458">
      <w:start w:val="1"/>
      <w:numFmt w:val="bullet"/>
      <w:lvlText w:val=""/>
      <w:lvlJc w:val="left"/>
      <w:pPr>
        <w:ind w:left="1440" w:hanging="360"/>
      </w:pPr>
      <w:rPr>
        <w:rFonts w:ascii="Wingdings" w:hAnsi="Wingdings" w:hint="default"/>
        <w:color w:val="auto"/>
        <w:sz w:val="24"/>
        <w:szCs w:val="24"/>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318B9"/>
    <w:multiLevelType w:val="hybridMultilevel"/>
    <w:tmpl w:val="6E146DAC"/>
    <w:lvl w:ilvl="0" w:tplc="DB68BC4C">
      <w:start w:val="4"/>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A20F0"/>
    <w:multiLevelType w:val="hybridMultilevel"/>
    <w:tmpl w:val="8E1C3C74"/>
    <w:lvl w:ilvl="0" w:tplc="E0BE79C0">
      <w:start w:val="1"/>
      <w:numFmt w:val="lowerRoman"/>
      <w:lvlText w:val="%1."/>
      <w:lvlJc w:val="left"/>
      <w:pPr>
        <w:ind w:left="1080" w:hanging="36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0543A1"/>
    <w:multiLevelType w:val="hybridMultilevel"/>
    <w:tmpl w:val="044C2FD4"/>
    <w:lvl w:ilvl="0" w:tplc="04090011">
      <w:start w:val="1"/>
      <w:numFmt w:val="decimal"/>
      <w:lvlText w:val="%1)"/>
      <w:lvlJc w:val="left"/>
      <w:pPr>
        <w:ind w:left="450" w:hanging="360"/>
      </w:pPr>
      <w:rPr>
        <w:rFonts w:hint="default"/>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23652"/>
    <w:multiLevelType w:val="hybridMultilevel"/>
    <w:tmpl w:val="43A690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0D1868"/>
    <w:multiLevelType w:val="hybridMultilevel"/>
    <w:tmpl w:val="6472DE8A"/>
    <w:lvl w:ilvl="0" w:tplc="6E96F58A">
      <w:start w:val="1"/>
      <w:numFmt w:val="decimal"/>
      <w:lvlText w:val="%1."/>
      <w:lvlJc w:val="left"/>
      <w:pPr>
        <w:ind w:left="720" w:hanging="360"/>
      </w:pPr>
      <w:rPr>
        <w:rFonts w:hint="default"/>
      </w:rPr>
    </w:lvl>
    <w:lvl w:ilvl="1" w:tplc="E0BE79C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13709"/>
    <w:multiLevelType w:val="hybridMultilevel"/>
    <w:tmpl w:val="747A0382"/>
    <w:lvl w:ilvl="0" w:tplc="AD2C1754">
      <w:start w:val="2"/>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5BE7723"/>
    <w:multiLevelType w:val="hybridMultilevel"/>
    <w:tmpl w:val="F4888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C62B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4F4B39"/>
    <w:multiLevelType w:val="hybridMultilevel"/>
    <w:tmpl w:val="54B4D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0620B6"/>
    <w:multiLevelType w:val="hybridMultilevel"/>
    <w:tmpl w:val="D0B68A06"/>
    <w:lvl w:ilvl="0" w:tplc="10C22408">
      <w:start w:val="1"/>
      <w:numFmt w:val="lowerRoman"/>
      <w:lvlText w:val="%1."/>
      <w:lvlJc w:val="left"/>
      <w:pPr>
        <w:tabs>
          <w:tab w:val="num" w:pos="1080"/>
        </w:tabs>
        <w:ind w:left="1080" w:hanging="720"/>
      </w:pPr>
      <w:rPr>
        <w:rFonts w:hint="default"/>
      </w:rPr>
    </w:lvl>
    <w:lvl w:ilvl="1" w:tplc="793465FA">
      <w:start w:val="5"/>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362DCA"/>
    <w:multiLevelType w:val="hybridMultilevel"/>
    <w:tmpl w:val="AB9ABC76"/>
    <w:lvl w:ilvl="0" w:tplc="21EA83A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13AE1"/>
    <w:multiLevelType w:val="hybridMultilevel"/>
    <w:tmpl w:val="F07A1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6280"/>
    <w:multiLevelType w:val="hybridMultilevel"/>
    <w:tmpl w:val="0A0A7F5C"/>
    <w:lvl w:ilvl="0" w:tplc="0409000B">
      <w:start w:val="1"/>
      <w:numFmt w:val="bullet"/>
      <w:lvlText w:val=""/>
      <w:lvlJc w:val="left"/>
      <w:pPr>
        <w:tabs>
          <w:tab w:val="num" w:pos="2880"/>
        </w:tabs>
        <w:ind w:left="1440" w:firstLine="0"/>
      </w:pPr>
      <w:rPr>
        <w:rFonts w:ascii="Wingdings" w:hAnsi="Wingdings"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59857C59"/>
    <w:multiLevelType w:val="hybridMultilevel"/>
    <w:tmpl w:val="D686648E"/>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872C6"/>
    <w:multiLevelType w:val="hybridMultilevel"/>
    <w:tmpl w:val="E974CF38"/>
    <w:lvl w:ilvl="0" w:tplc="0409000B">
      <w:start w:val="1"/>
      <w:numFmt w:val="bullet"/>
      <w:lvlText w:val=""/>
      <w:lvlJc w:val="left"/>
      <w:pPr>
        <w:ind w:left="720" w:hanging="360"/>
      </w:pPr>
      <w:rPr>
        <w:rFonts w:ascii="Wingdings" w:hAnsi="Wingdings" w:hint="default"/>
      </w:rPr>
    </w:lvl>
    <w:lvl w:ilvl="1" w:tplc="04090003">
      <w:start w:val="1"/>
      <w:numFmt w:val="lowerRoman"/>
      <w:lvlText w:val="%2."/>
      <w:lvlJc w:val="left"/>
      <w:pPr>
        <w:ind w:left="1800" w:hanging="72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FE31B9"/>
    <w:multiLevelType w:val="hybridMultilevel"/>
    <w:tmpl w:val="7DD03CC4"/>
    <w:lvl w:ilvl="0" w:tplc="94A8622C">
      <w:start w:val="6"/>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52807"/>
    <w:multiLevelType w:val="hybridMultilevel"/>
    <w:tmpl w:val="AE0EF0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EEA5720"/>
    <w:multiLevelType w:val="hybridMultilevel"/>
    <w:tmpl w:val="5E543CB6"/>
    <w:lvl w:ilvl="0" w:tplc="2BE69972">
      <w:start w:val="1"/>
      <w:numFmt w:val="decimal"/>
      <w:lvlText w:val="%1)"/>
      <w:lvlJc w:val="left"/>
      <w:pPr>
        <w:ind w:left="720" w:hanging="360"/>
      </w:pPr>
      <w:rPr>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D726A"/>
    <w:multiLevelType w:val="hybridMultilevel"/>
    <w:tmpl w:val="49300C34"/>
    <w:lvl w:ilvl="0" w:tplc="AF583A0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37E89"/>
    <w:multiLevelType w:val="hybridMultilevel"/>
    <w:tmpl w:val="5BC8A2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B04EB"/>
    <w:multiLevelType w:val="hybridMultilevel"/>
    <w:tmpl w:val="BE74FAA0"/>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B1EDE"/>
    <w:multiLevelType w:val="hybridMultilevel"/>
    <w:tmpl w:val="CABADEBE"/>
    <w:lvl w:ilvl="0" w:tplc="E0BE79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F79CB"/>
    <w:multiLevelType w:val="hybridMultilevel"/>
    <w:tmpl w:val="49824CDE"/>
    <w:lvl w:ilvl="0" w:tplc="2AE04FE2">
      <w:start w:val="6"/>
      <w:numFmt w:val="decimal"/>
      <w:lvlText w:val="%1)"/>
      <w:lvlJc w:val="left"/>
      <w:pPr>
        <w:ind w:left="36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26569"/>
    <w:multiLevelType w:val="hybridMultilevel"/>
    <w:tmpl w:val="74EA96B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9"/>
  </w:num>
  <w:num w:numId="3">
    <w:abstractNumId w:val="11"/>
  </w:num>
  <w:num w:numId="4">
    <w:abstractNumId w:val="20"/>
  </w:num>
  <w:num w:numId="5">
    <w:abstractNumId w:val="22"/>
  </w:num>
  <w:num w:numId="6">
    <w:abstractNumId w:val="14"/>
  </w:num>
  <w:num w:numId="7">
    <w:abstractNumId w:val="6"/>
  </w:num>
  <w:num w:numId="8">
    <w:abstractNumId w:val="7"/>
  </w:num>
  <w:num w:numId="9">
    <w:abstractNumId w:val="13"/>
  </w:num>
  <w:num w:numId="10">
    <w:abstractNumId w:val="12"/>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4"/>
  </w:num>
  <w:num w:numId="17">
    <w:abstractNumId w:val="24"/>
  </w:num>
  <w:num w:numId="18">
    <w:abstractNumId w:val="17"/>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0"/>
  </w:num>
  <w:num w:numId="25">
    <w:abstractNumId w:val="16"/>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num>
  <w:num w:numId="29">
    <w:abstractNumId w:val="25"/>
  </w:num>
  <w:num w:numId="30">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1"/>
  </w:num>
  <w:num w:numId="3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2193"/>
    <w:rsid w:val="00000E26"/>
    <w:rsid w:val="00001903"/>
    <w:rsid w:val="000024BB"/>
    <w:rsid w:val="00002E5B"/>
    <w:rsid w:val="00004A2D"/>
    <w:rsid w:val="000058A8"/>
    <w:rsid w:val="00005981"/>
    <w:rsid w:val="000059A0"/>
    <w:rsid w:val="00007000"/>
    <w:rsid w:val="00007671"/>
    <w:rsid w:val="000115FF"/>
    <w:rsid w:val="000117AF"/>
    <w:rsid w:val="00012193"/>
    <w:rsid w:val="00012D91"/>
    <w:rsid w:val="00013DA2"/>
    <w:rsid w:val="00014AD3"/>
    <w:rsid w:val="00014D91"/>
    <w:rsid w:val="0001510E"/>
    <w:rsid w:val="00015C4C"/>
    <w:rsid w:val="000164DF"/>
    <w:rsid w:val="00017087"/>
    <w:rsid w:val="0001769F"/>
    <w:rsid w:val="00017C7C"/>
    <w:rsid w:val="00020007"/>
    <w:rsid w:val="00020DBC"/>
    <w:rsid w:val="00021EE5"/>
    <w:rsid w:val="000224D9"/>
    <w:rsid w:val="00022E48"/>
    <w:rsid w:val="000235DE"/>
    <w:rsid w:val="00024737"/>
    <w:rsid w:val="000247AA"/>
    <w:rsid w:val="00024E23"/>
    <w:rsid w:val="00024F89"/>
    <w:rsid w:val="00024FA4"/>
    <w:rsid w:val="000254DF"/>
    <w:rsid w:val="00025D4C"/>
    <w:rsid w:val="00026337"/>
    <w:rsid w:val="000263A3"/>
    <w:rsid w:val="00026A7D"/>
    <w:rsid w:val="00026F73"/>
    <w:rsid w:val="0002709C"/>
    <w:rsid w:val="00027EFC"/>
    <w:rsid w:val="00030A60"/>
    <w:rsid w:val="000316B4"/>
    <w:rsid w:val="00031B1C"/>
    <w:rsid w:val="000321CC"/>
    <w:rsid w:val="00032479"/>
    <w:rsid w:val="0003424C"/>
    <w:rsid w:val="00034ADC"/>
    <w:rsid w:val="0003555E"/>
    <w:rsid w:val="000357BD"/>
    <w:rsid w:val="00035BF5"/>
    <w:rsid w:val="00036770"/>
    <w:rsid w:val="00036E1E"/>
    <w:rsid w:val="00037130"/>
    <w:rsid w:val="000400CE"/>
    <w:rsid w:val="000406E7"/>
    <w:rsid w:val="00040ECA"/>
    <w:rsid w:val="000410E7"/>
    <w:rsid w:val="000428E7"/>
    <w:rsid w:val="00042E45"/>
    <w:rsid w:val="0004456A"/>
    <w:rsid w:val="00044ACC"/>
    <w:rsid w:val="00044EB6"/>
    <w:rsid w:val="00045ADE"/>
    <w:rsid w:val="00045B72"/>
    <w:rsid w:val="0005069F"/>
    <w:rsid w:val="00050C7E"/>
    <w:rsid w:val="00051CFE"/>
    <w:rsid w:val="000523EB"/>
    <w:rsid w:val="000535E8"/>
    <w:rsid w:val="00053FE3"/>
    <w:rsid w:val="000549FF"/>
    <w:rsid w:val="00054E72"/>
    <w:rsid w:val="00056EB0"/>
    <w:rsid w:val="000575EA"/>
    <w:rsid w:val="00060CC0"/>
    <w:rsid w:val="0006102A"/>
    <w:rsid w:val="00061433"/>
    <w:rsid w:val="00061639"/>
    <w:rsid w:val="00061C73"/>
    <w:rsid w:val="00062819"/>
    <w:rsid w:val="000639A4"/>
    <w:rsid w:val="00063AB0"/>
    <w:rsid w:val="00063DCF"/>
    <w:rsid w:val="00066111"/>
    <w:rsid w:val="00066419"/>
    <w:rsid w:val="000667AB"/>
    <w:rsid w:val="00066E71"/>
    <w:rsid w:val="00067177"/>
    <w:rsid w:val="00067876"/>
    <w:rsid w:val="00071B56"/>
    <w:rsid w:val="00071DF0"/>
    <w:rsid w:val="000727EF"/>
    <w:rsid w:val="000729CF"/>
    <w:rsid w:val="00074B0A"/>
    <w:rsid w:val="00074EB8"/>
    <w:rsid w:val="00075838"/>
    <w:rsid w:val="00075974"/>
    <w:rsid w:val="00075D12"/>
    <w:rsid w:val="00076090"/>
    <w:rsid w:val="00076339"/>
    <w:rsid w:val="0007692F"/>
    <w:rsid w:val="00076A55"/>
    <w:rsid w:val="00077000"/>
    <w:rsid w:val="00081D83"/>
    <w:rsid w:val="000835B3"/>
    <w:rsid w:val="00083988"/>
    <w:rsid w:val="0008455E"/>
    <w:rsid w:val="000852C4"/>
    <w:rsid w:val="00085619"/>
    <w:rsid w:val="00086282"/>
    <w:rsid w:val="000876A8"/>
    <w:rsid w:val="00087860"/>
    <w:rsid w:val="00087B67"/>
    <w:rsid w:val="00087F99"/>
    <w:rsid w:val="000912F2"/>
    <w:rsid w:val="0009193B"/>
    <w:rsid w:val="00091EA7"/>
    <w:rsid w:val="00093713"/>
    <w:rsid w:val="00093B8E"/>
    <w:rsid w:val="00095C0E"/>
    <w:rsid w:val="0009664F"/>
    <w:rsid w:val="000969A9"/>
    <w:rsid w:val="0009707E"/>
    <w:rsid w:val="0009791D"/>
    <w:rsid w:val="000A20EC"/>
    <w:rsid w:val="000A3361"/>
    <w:rsid w:val="000A42BF"/>
    <w:rsid w:val="000A6D7C"/>
    <w:rsid w:val="000A6E3B"/>
    <w:rsid w:val="000A7F6A"/>
    <w:rsid w:val="000B011A"/>
    <w:rsid w:val="000B05F5"/>
    <w:rsid w:val="000B07CD"/>
    <w:rsid w:val="000B0F8C"/>
    <w:rsid w:val="000B124D"/>
    <w:rsid w:val="000B1266"/>
    <w:rsid w:val="000B17C2"/>
    <w:rsid w:val="000B21D4"/>
    <w:rsid w:val="000B2554"/>
    <w:rsid w:val="000B31C1"/>
    <w:rsid w:val="000B365E"/>
    <w:rsid w:val="000B3E7D"/>
    <w:rsid w:val="000B4A2E"/>
    <w:rsid w:val="000B5ED6"/>
    <w:rsid w:val="000B5F7A"/>
    <w:rsid w:val="000B667A"/>
    <w:rsid w:val="000B6FC5"/>
    <w:rsid w:val="000B74FA"/>
    <w:rsid w:val="000B7AA7"/>
    <w:rsid w:val="000C0216"/>
    <w:rsid w:val="000C0276"/>
    <w:rsid w:val="000C0B1D"/>
    <w:rsid w:val="000C21C9"/>
    <w:rsid w:val="000C22A5"/>
    <w:rsid w:val="000C2851"/>
    <w:rsid w:val="000C28C0"/>
    <w:rsid w:val="000C2D10"/>
    <w:rsid w:val="000C3E76"/>
    <w:rsid w:val="000C3F02"/>
    <w:rsid w:val="000C59DD"/>
    <w:rsid w:val="000C6355"/>
    <w:rsid w:val="000C64CD"/>
    <w:rsid w:val="000D0010"/>
    <w:rsid w:val="000D10C9"/>
    <w:rsid w:val="000D1126"/>
    <w:rsid w:val="000D5401"/>
    <w:rsid w:val="000D5703"/>
    <w:rsid w:val="000D5D5F"/>
    <w:rsid w:val="000D7068"/>
    <w:rsid w:val="000E0FCC"/>
    <w:rsid w:val="000E130F"/>
    <w:rsid w:val="000E156D"/>
    <w:rsid w:val="000E1988"/>
    <w:rsid w:val="000E2003"/>
    <w:rsid w:val="000E2FD8"/>
    <w:rsid w:val="000E586B"/>
    <w:rsid w:val="000E5D9E"/>
    <w:rsid w:val="000E6D97"/>
    <w:rsid w:val="000F0812"/>
    <w:rsid w:val="000F16B0"/>
    <w:rsid w:val="000F1A25"/>
    <w:rsid w:val="000F1AC1"/>
    <w:rsid w:val="000F2553"/>
    <w:rsid w:val="000F2EA8"/>
    <w:rsid w:val="000F340E"/>
    <w:rsid w:val="000F5C34"/>
    <w:rsid w:val="000F74AF"/>
    <w:rsid w:val="000F7AB4"/>
    <w:rsid w:val="0010171F"/>
    <w:rsid w:val="00102681"/>
    <w:rsid w:val="00102BEC"/>
    <w:rsid w:val="001035A4"/>
    <w:rsid w:val="00103A1C"/>
    <w:rsid w:val="00103AA8"/>
    <w:rsid w:val="00104AF2"/>
    <w:rsid w:val="00104AFA"/>
    <w:rsid w:val="001051AB"/>
    <w:rsid w:val="0010553C"/>
    <w:rsid w:val="00105689"/>
    <w:rsid w:val="00105C2F"/>
    <w:rsid w:val="00106B3F"/>
    <w:rsid w:val="00107225"/>
    <w:rsid w:val="0010783B"/>
    <w:rsid w:val="00107962"/>
    <w:rsid w:val="00110423"/>
    <w:rsid w:val="001112A3"/>
    <w:rsid w:val="00112952"/>
    <w:rsid w:val="00114E39"/>
    <w:rsid w:val="00114EBD"/>
    <w:rsid w:val="0011540E"/>
    <w:rsid w:val="00115CB6"/>
    <w:rsid w:val="0011636A"/>
    <w:rsid w:val="00116DC3"/>
    <w:rsid w:val="00116E7B"/>
    <w:rsid w:val="0012037D"/>
    <w:rsid w:val="0012185C"/>
    <w:rsid w:val="001220CF"/>
    <w:rsid w:val="00123A62"/>
    <w:rsid w:val="00124735"/>
    <w:rsid w:val="001247E3"/>
    <w:rsid w:val="00125412"/>
    <w:rsid w:val="00127301"/>
    <w:rsid w:val="001306F7"/>
    <w:rsid w:val="001325A0"/>
    <w:rsid w:val="00132D2F"/>
    <w:rsid w:val="001343A1"/>
    <w:rsid w:val="00134DA5"/>
    <w:rsid w:val="0013601D"/>
    <w:rsid w:val="00136B1E"/>
    <w:rsid w:val="00137D25"/>
    <w:rsid w:val="00142601"/>
    <w:rsid w:val="00142F1D"/>
    <w:rsid w:val="00144062"/>
    <w:rsid w:val="00144901"/>
    <w:rsid w:val="00144B75"/>
    <w:rsid w:val="00144C29"/>
    <w:rsid w:val="00145ABE"/>
    <w:rsid w:val="00145D11"/>
    <w:rsid w:val="00145ED2"/>
    <w:rsid w:val="0014656F"/>
    <w:rsid w:val="001467D6"/>
    <w:rsid w:val="001469D1"/>
    <w:rsid w:val="00146D53"/>
    <w:rsid w:val="0014756A"/>
    <w:rsid w:val="001478D3"/>
    <w:rsid w:val="00151912"/>
    <w:rsid w:val="00153B3D"/>
    <w:rsid w:val="00154D21"/>
    <w:rsid w:val="00155954"/>
    <w:rsid w:val="001560A1"/>
    <w:rsid w:val="001566AA"/>
    <w:rsid w:val="001567B3"/>
    <w:rsid w:val="001571C6"/>
    <w:rsid w:val="00157F00"/>
    <w:rsid w:val="00160058"/>
    <w:rsid w:val="00160EC7"/>
    <w:rsid w:val="00160F9D"/>
    <w:rsid w:val="00161246"/>
    <w:rsid w:val="001614CD"/>
    <w:rsid w:val="00161DC8"/>
    <w:rsid w:val="0016206C"/>
    <w:rsid w:val="001627E4"/>
    <w:rsid w:val="00162D67"/>
    <w:rsid w:val="00163A4C"/>
    <w:rsid w:val="00163EAF"/>
    <w:rsid w:val="00164317"/>
    <w:rsid w:val="00164505"/>
    <w:rsid w:val="0016525A"/>
    <w:rsid w:val="001655A2"/>
    <w:rsid w:val="00165F77"/>
    <w:rsid w:val="001662C2"/>
    <w:rsid w:val="0016630F"/>
    <w:rsid w:val="0016764B"/>
    <w:rsid w:val="00167A1E"/>
    <w:rsid w:val="001704AB"/>
    <w:rsid w:val="001704C0"/>
    <w:rsid w:val="00172485"/>
    <w:rsid w:val="00172565"/>
    <w:rsid w:val="001739EF"/>
    <w:rsid w:val="001752D1"/>
    <w:rsid w:val="001753B2"/>
    <w:rsid w:val="00175D10"/>
    <w:rsid w:val="00175F5D"/>
    <w:rsid w:val="00177B5F"/>
    <w:rsid w:val="00180889"/>
    <w:rsid w:val="00180C8E"/>
    <w:rsid w:val="00180F84"/>
    <w:rsid w:val="0018171F"/>
    <w:rsid w:val="00181B74"/>
    <w:rsid w:val="00181BC3"/>
    <w:rsid w:val="00181CB2"/>
    <w:rsid w:val="00183198"/>
    <w:rsid w:val="00183812"/>
    <w:rsid w:val="00184246"/>
    <w:rsid w:val="0018517F"/>
    <w:rsid w:val="00186A46"/>
    <w:rsid w:val="001878DB"/>
    <w:rsid w:val="00187A38"/>
    <w:rsid w:val="001904FD"/>
    <w:rsid w:val="00190901"/>
    <w:rsid w:val="00190950"/>
    <w:rsid w:val="001918F2"/>
    <w:rsid w:val="00191A59"/>
    <w:rsid w:val="00191D49"/>
    <w:rsid w:val="0019229C"/>
    <w:rsid w:val="00194B62"/>
    <w:rsid w:val="0019592E"/>
    <w:rsid w:val="00195F07"/>
    <w:rsid w:val="001964AC"/>
    <w:rsid w:val="001964CC"/>
    <w:rsid w:val="00197E9D"/>
    <w:rsid w:val="001A0343"/>
    <w:rsid w:val="001A03BB"/>
    <w:rsid w:val="001A25E2"/>
    <w:rsid w:val="001A261B"/>
    <w:rsid w:val="001A3D8E"/>
    <w:rsid w:val="001A5864"/>
    <w:rsid w:val="001A73D3"/>
    <w:rsid w:val="001B0909"/>
    <w:rsid w:val="001B2079"/>
    <w:rsid w:val="001B35D4"/>
    <w:rsid w:val="001B415C"/>
    <w:rsid w:val="001B5BAA"/>
    <w:rsid w:val="001B6D7B"/>
    <w:rsid w:val="001B6EBC"/>
    <w:rsid w:val="001B7DB1"/>
    <w:rsid w:val="001C0D94"/>
    <w:rsid w:val="001C10AC"/>
    <w:rsid w:val="001C1AA1"/>
    <w:rsid w:val="001C1FE0"/>
    <w:rsid w:val="001C22F5"/>
    <w:rsid w:val="001C2A62"/>
    <w:rsid w:val="001C3705"/>
    <w:rsid w:val="001C3ADC"/>
    <w:rsid w:val="001C3FD3"/>
    <w:rsid w:val="001C4C7C"/>
    <w:rsid w:val="001C5F28"/>
    <w:rsid w:val="001C612F"/>
    <w:rsid w:val="001C6F97"/>
    <w:rsid w:val="001D012D"/>
    <w:rsid w:val="001D0DC9"/>
    <w:rsid w:val="001D1FE5"/>
    <w:rsid w:val="001D2809"/>
    <w:rsid w:val="001D3DE3"/>
    <w:rsid w:val="001D4CCB"/>
    <w:rsid w:val="001D5317"/>
    <w:rsid w:val="001D563A"/>
    <w:rsid w:val="001D5742"/>
    <w:rsid w:val="001D5B01"/>
    <w:rsid w:val="001D624A"/>
    <w:rsid w:val="001D69E5"/>
    <w:rsid w:val="001D771D"/>
    <w:rsid w:val="001E02B4"/>
    <w:rsid w:val="001E0B3C"/>
    <w:rsid w:val="001E18CE"/>
    <w:rsid w:val="001E406D"/>
    <w:rsid w:val="001E432C"/>
    <w:rsid w:val="001E4407"/>
    <w:rsid w:val="001E637A"/>
    <w:rsid w:val="001E678C"/>
    <w:rsid w:val="001E722C"/>
    <w:rsid w:val="001E7AA0"/>
    <w:rsid w:val="001E7B6C"/>
    <w:rsid w:val="001F0D84"/>
    <w:rsid w:val="001F1607"/>
    <w:rsid w:val="001F3869"/>
    <w:rsid w:val="001F3B53"/>
    <w:rsid w:val="001F53C2"/>
    <w:rsid w:val="001F53D7"/>
    <w:rsid w:val="001F6C0B"/>
    <w:rsid w:val="001F7324"/>
    <w:rsid w:val="001F7AC3"/>
    <w:rsid w:val="002009DB"/>
    <w:rsid w:val="00201196"/>
    <w:rsid w:val="00202331"/>
    <w:rsid w:val="00203C15"/>
    <w:rsid w:val="0020611E"/>
    <w:rsid w:val="00206884"/>
    <w:rsid w:val="00206E0C"/>
    <w:rsid w:val="00206E6E"/>
    <w:rsid w:val="002110BD"/>
    <w:rsid w:val="00211F1B"/>
    <w:rsid w:val="002150C4"/>
    <w:rsid w:val="0021566A"/>
    <w:rsid w:val="00216115"/>
    <w:rsid w:val="00216C22"/>
    <w:rsid w:val="00220A75"/>
    <w:rsid w:val="00221AF1"/>
    <w:rsid w:val="002222A9"/>
    <w:rsid w:val="00223A05"/>
    <w:rsid w:val="00224890"/>
    <w:rsid w:val="00224A94"/>
    <w:rsid w:val="00224CF5"/>
    <w:rsid w:val="00225621"/>
    <w:rsid w:val="00225FF2"/>
    <w:rsid w:val="00226959"/>
    <w:rsid w:val="00227477"/>
    <w:rsid w:val="002274E2"/>
    <w:rsid w:val="0022771D"/>
    <w:rsid w:val="002279C5"/>
    <w:rsid w:val="00227CB5"/>
    <w:rsid w:val="00227F6A"/>
    <w:rsid w:val="00231644"/>
    <w:rsid w:val="00231957"/>
    <w:rsid w:val="0023211E"/>
    <w:rsid w:val="0023258C"/>
    <w:rsid w:val="002330D9"/>
    <w:rsid w:val="0023337F"/>
    <w:rsid w:val="00233A65"/>
    <w:rsid w:val="00234072"/>
    <w:rsid w:val="002342F2"/>
    <w:rsid w:val="0023512B"/>
    <w:rsid w:val="0023626B"/>
    <w:rsid w:val="00237541"/>
    <w:rsid w:val="00240ADA"/>
    <w:rsid w:val="00240F69"/>
    <w:rsid w:val="002411EE"/>
    <w:rsid w:val="00241528"/>
    <w:rsid w:val="00241ED3"/>
    <w:rsid w:val="00242968"/>
    <w:rsid w:val="00242C25"/>
    <w:rsid w:val="002448A9"/>
    <w:rsid w:val="00244A2A"/>
    <w:rsid w:val="002456DE"/>
    <w:rsid w:val="0024675A"/>
    <w:rsid w:val="0024787C"/>
    <w:rsid w:val="00247CDD"/>
    <w:rsid w:val="002502AF"/>
    <w:rsid w:val="00250466"/>
    <w:rsid w:val="002508A3"/>
    <w:rsid w:val="00250B32"/>
    <w:rsid w:val="0025147B"/>
    <w:rsid w:val="002524DA"/>
    <w:rsid w:val="00252BB9"/>
    <w:rsid w:val="00252C62"/>
    <w:rsid w:val="00253423"/>
    <w:rsid w:val="00253634"/>
    <w:rsid w:val="00254793"/>
    <w:rsid w:val="00255F8B"/>
    <w:rsid w:val="002576CE"/>
    <w:rsid w:val="00261587"/>
    <w:rsid w:val="00261CD4"/>
    <w:rsid w:val="00262043"/>
    <w:rsid w:val="00262583"/>
    <w:rsid w:val="00263511"/>
    <w:rsid w:val="00264F86"/>
    <w:rsid w:val="002657CB"/>
    <w:rsid w:val="00266B79"/>
    <w:rsid w:val="00267769"/>
    <w:rsid w:val="0026779E"/>
    <w:rsid w:val="00270096"/>
    <w:rsid w:val="00270109"/>
    <w:rsid w:val="002704D1"/>
    <w:rsid w:val="00271CFA"/>
    <w:rsid w:val="00271FEA"/>
    <w:rsid w:val="00272584"/>
    <w:rsid w:val="00273359"/>
    <w:rsid w:val="00273A8F"/>
    <w:rsid w:val="002745CB"/>
    <w:rsid w:val="00274B43"/>
    <w:rsid w:val="00275602"/>
    <w:rsid w:val="00275995"/>
    <w:rsid w:val="00275F9C"/>
    <w:rsid w:val="002762E8"/>
    <w:rsid w:val="00276542"/>
    <w:rsid w:val="00276BF3"/>
    <w:rsid w:val="00277F61"/>
    <w:rsid w:val="0028078A"/>
    <w:rsid w:val="00282776"/>
    <w:rsid w:val="00283BCE"/>
    <w:rsid w:val="00284308"/>
    <w:rsid w:val="00284962"/>
    <w:rsid w:val="002849FE"/>
    <w:rsid w:val="002868D1"/>
    <w:rsid w:val="00286A06"/>
    <w:rsid w:val="00287326"/>
    <w:rsid w:val="002874AB"/>
    <w:rsid w:val="00287558"/>
    <w:rsid w:val="002876C7"/>
    <w:rsid w:val="00287CFF"/>
    <w:rsid w:val="00290C69"/>
    <w:rsid w:val="00290D2E"/>
    <w:rsid w:val="00292051"/>
    <w:rsid w:val="00293101"/>
    <w:rsid w:val="002932E5"/>
    <w:rsid w:val="00293363"/>
    <w:rsid w:val="002952B8"/>
    <w:rsid w:val="0029606A"/>
    <w:rsid w:val="00296144"/>
    <w:rsid w:val="00296343"/>
    <w:rsid w:val="002965E2"/>
    <w:rsid w:val="00296731"/>
    <w:rsid w:val="002967E2"/>
    <w:rsid w:val="00296C2F"/>
    <w:rsid w:val="00297A3C"/>
    <w:rsid w:val="002A0BDF"/>
    <w:rsid w:val="002A116F"/>
    <w:rsid w:val="002A149B"/>
    <w:rsid w:val="002A1C17"/>
    <w:rsid w:val="002A2C3B"/>
    <w:rsid w:val="002A312B"/>
    <w:rsid w:val="002A3E8C"/>
    <w:rsid w:val="002A4944"/>
    <w:rsid w:val="002A56FC"/>
    <w:rsid w:val="002A61E1"/>
    <w:rsid w:val="002A6B34"/>
    <w:rsid w:val="002B0B29"/>
    <w:rsid w:val="002B1198"/>
    <w:rsid w:val="002B196B"/>
    <w:rsid w:val="002B26B3"/>
    <w:rsid w:val="002B29E2"/>
    <w:rsid w:val="002B4508"/>
    <w:rsid w:val="002B4D92"/>
    <w:rsid w:val="002B5099"/>
    <w:rsid w:val="002B51E3"/>
    <w:rsid w:val="002B71DA"/>
    <w:rsid w:val="002B7871"/>
    <w:rsid w:val="002B7E38"/>
    <w:rsid w:val="002C0113"/>
    <w:rsid w:val="002C023A"/>
    <w:rsid w:val="002C0829"/>
    <w:rsid w:val="002C10F8"/>
    <w:rsid w:val="002C219E"/>
    <w:rsid w:val="002C2A7E"/>
    <w:rsid w:val="002C31F7"/>
    <w:rsid w:val="002C3445"/>
    <w:rsid w:val="002C3EF9"/>
    <w:rsid w:val="002C579F"/>
    <w:rsid w:val="002C5C35"/>
    <w:rsid w:val="002C76DC"/>
    <w:rsid w:val="002C7EAA"/>
    <w:rsid w:val="002D1CFF"/>
    <w:rsid w:val="002D3034"/>
    <w:rsid w:val="002D49BD"/>
    <w:rsid w:val="002D500E"/>
    <w:rsid w:val="002D5AFB"/>
    <w:rsid w:val="002D62A6"/>
    <w:rsid w:val="002D7505"/>
    <w:rsid w:val="002D781F"/>
    <w:rsid w:val="002E1940"/>
    <w:rsid w:val="002E1B01"/>
    <w:rsid w:val="002E1C10"/>
    <w:rsid w:val="002E21AB"/>
    <w:rsid w:val="002E67B7"/>
    <w:rsid w:val="002E6E4F"/>
    <w:rsid w:val="002E7025"/>
    <w:rsid w:val="002E7238"/>
    <w:rsid w:val="002E732F"/>
    <w:rsid w:val="002E76D7"/>
    <w:rsid w:val="002E7749"/>
    <w:rsid w:val="002E77D1"/>
    <w:rsid w:val="002E7A60"/>
    <w:rsid w:val="002E7B82"/>
    <w:rsid w:val="002F00A0"/>
    <w:rsid w:val="002F1346"/>
    <w:rsid w:val="002F2302"/>
    <w:rsid w:val="002F31ED"/>
    <w:rsid w:val="002F37F7"/>
    <w:rsid w:val="002F523B"/>
    <w:rsid w:val="002F5ECE"/>
    <w:rsid w:val="0030019B"/>
    <w:rsid w:val="00300785"/>
    <w:rsid w:val="003008A7"/>
    <w:rsid w:val="00300A5F"/>
    <w:rsid w:val="00302F6F"/>
    <w:rsid w:val="003035E6"/>
    <w:rsid w:val="00303EF4"/>
    <w:rsid w:val="0030523F"/>
    <w:rsid w:val="00305364"/>
    <w:rsid w:val="003054B2"/>
    <w:rsid w:val="0030635A"/>
    <w:rsid w:val="00307394"/>
    <w:rsid w:val="003075B9"/>
    <w:rsid w:val="00307BCC"/>
    <w:rsid w:val="00310276"/>
    <w:rsid w:val="00310FD9"/>
    <w:rsid w:val="00311637"/>
    <w:rsid w:val="0031195C"/>
    <w:rsid w:val="00311C4E"/>
    <w:rsid w:val="00312124"/>
    <w:rsid w:val="00312A32"/>
    <w:rsid w:val="00312E3F"/>
    <w:rsid w:val="00312E4A"/>
    <w:rsid w:val="00312EAB"/>
    <w:rsid w:val="00313B93"/>
    <w:rsid w:val="00313B9E"/>
    <w:rsid w:val="00313E35"/>
    <w:rsid w:val="00314E04"/>
    <w:rsid w:val="00314ECF"/>
    <w:rsid w:val="003154FB"/>
    <w:rsid w:val="00316289"/>
    <w:rsid w:val="003165CC"/>
    <w:rsid w:val="00317088"/>
    <w:rsid w:val="00317500"/>
    <w:rsid w:val="003176E9"/>
    <w:rsid w:val="00320976"/>
    <w:rsid w:val="0032103F"/>
    <w:rsid w:val="003214D0"/>
    <w:rsid w:val="003215F4"/>
    <w:rsid w:val="003225A8"/>
    <w:rsid w:val="003227E1"/>
    <w:rsid w:val="00322BE8"/>
    <w:rsid w:val="003252D7"/>
    <w:rsid w:val="0032547C"/>
    <w:rsid w:val="003264B0"/>
    <w:rsid w:val="0032708E"/>
    <w:rsid w:val="0032759E"/>
    <w:rsid w:val="0033121D"/>
    <w:rsid w:val="00332870"/>
    <w:rsid w:val="003333E0"/>
    <w:rsid w:val="00333E22"/>
    <w:rsid w:val="00334BD9"/>
    <w:rsid w:val="00334DA3"/>
    <w:rsid w:val="003362B7"/>
    <w:rsid w:val="00336A7C"/>
    <w:rsid w:val="00336B63"/>
    <w:rsid w:val="00337087"/>
    <w:rsid w:val="003370FC"/>
    <w:rsid w:val="00340936"/>
    <w:rsid w:val="00341D87"/>
    <w:rsid w:val="0034445A"/>
    <w:rsid w:val="00344D0C"/>
    <w:rsid w:val="003455F1"/>
    <w:rsid w:val="00345CE4"/>
    <w:rsid w:val="00350A3B"/>
    <w:rsid w:val="00352610"/>
    <w:rsid w:val="00352C56"/>
    <w:rsid w:val="00353040"/>
    <w:rsid w:val="003532B7"/>
    <w:rsid w:val="00353607"/>
    <w:rsid w:val="003564C9"/>
    <w:rsid w:val="0035688C"/>
    <w:rsid w:val="00356DA3"/>
    <w:rsid w:val="00357D10"/>
    <w:rsid w:val="0036162F"/>
    <w:rsid w:val="003622D0"/>
    <w:rsid w:val="00362B9E"/>
    <w:rsid w:val="0036388A"/>
    <w:rsid w:val="00364430"/>
    <w:rsid w:val="0036452B"/>
    <w:rsid w:val="00364FF4"/>
    <w:rsid w:val="00365A37"/>
    <w:rsid w:val="00365DE7"/>
    <w:rsid w:val="0036711B"/>
    <w:rsid w:val="00367B56"/>
    <w:rsid w:val="00367B87"/>
    <w:rsid w:val="00370AA4"/>
    <w:rsid w:val="00370CA2"/>
    <w:rsid w:val="00372064"/>
    <w:rsid w:val="00372A40"/>
    <w:rsid w:val="00373375"/>
    <w:rsid w:val="00373708"/>
    <w:rsid w:val="0037415A"/>
    <w:rsid w:val="00374F7E"/>
    <w:rsid w:val="00376617"/>
    <w:rsid w:val="00377E9B"/>
    <w:rsid w:val="00380F4D"/>
    <w:rsid w:val="00381836"/>
    <w:rsid w:val="0038207D"/>
    <w:rsid w:val="00382366"/>
    <w:rsid w:val="00382F9D"/>
    <w:rsid w:val="00384A87"/>
    <w:rsid w:val="003868E0"/>
    <w:rsid w:val="00386B22"/>
    <w:rsid w:val="003872F1"/>
    <w:rsid w:val="00387748"/>
    <w:rsid w:val="00390F53"/>
    <w:rsid w:val="00391C28"/>
    <w:rsid w:val="003946A6"/>
    <w:rsid w:val="0039485A"/>
    <w:rsid w:val="0039486A"/>
    <w:rsid w:val="003949C0"/>
    <w:rsid w:val="003956BF"/>
    <w:rsid w:val="00395D80"/>
    <w:rsid w:val="0039621D"/>
    <w:rsid w:val="0039628B"/>
    <w:rsid w:val="00396FCB"/>
    <w:rsid w:val="00397024"/>
    <w:rsid w:val="00397599"/>
    <w:rsid w:val="00397F51"/>
    <w:rsid w:val="003A089C"/>
    <w:rsid w:val="003A0FE8"/>
    <w:rsid w:val="003A165E"/>
    <w:rsid w:val="003A1EF6"/>
    <w:rsid w:val="003A21A8"/>
    <w:rsid w:val="003A296C"/>
    <w:rsid w:val="003A35B8"/>
    <w:rsid w:val="003A5168"/>
    <w:rsid w:val="003A58FA"/>
    <w:rsid w:val="003A7260"/>
    <w:rsid w:val="003B0B03"/>
    <w:rsid w:val="003B1239"/>
    <w:rsid w:val="003B12F2"/>
    <w:rsid w:val="003B1316"/>
    <w:rsid w:val="003B211B"/>
    <w:rsid w:val="003B269F"/>
    <w:rsid w:val="003B2A3C"/>
    <w:rsid w:val="003B2C01"/>
    <w:rsid w:val="003B393C"/>
    <w:rsid w:val="003B3EED"/>
    <w:rsid w:val="003B497B"/>
    <w:rsid w:val="003B5763"/>
    <w:rsid w:val="003B6020"/>
    <w:rsid w:val="003B75ED"/>
    <w:rsid w:val="003C05C6"/>
    <w:rsid w:val="003C11B1"/>
    <w:rsid w:val="003C1335"/>
    <w:rsid w:val="003C23D9"/>
    <w:rsid w:val="003C2524"/>
    <w:rsid w:val="003C2C3F"/>
    <w:rsid w:val="003C3479"/>
    <w:rsid w:val="003C42F6"/>
    <w:rsid w:val="003C4A56"/>
    <w:rsid w:val="003C538B"/>
    <w:rsid w:val="003C6F8F"/>
    <w:rsid w:val="003C725E"/>
    <w:rsid w:val="003D0E5E"/>
    <w:rsid w:val="003D12DA"/>
    <w:rsid w:val="003D2519"/>
    <w:rsid w:val="003D27C5"/>
    <w:rsid w:val="003D2C05"/>
    <w:rsid w:val="003D308A"/>
    <w:rsid w:val="003D30F9"/>
    <w:rsid w:val="003D39B6"/>
    <w:rsid w:val="003D3EE3"/>
    <w:rsid w:val="003D4BB1"/>
    <w:rsid w:val="003D5409"/>
    <w:rsid w:val="003D724C"/>
    <w:rsid w:val="003D7ABC"/>
    <w:rsid w:val="003D7C91"/>
    <w:rsid w:val="003E07D7"/>
    <w:rsid w:val="003E0F4E"/>
    <w:rsid w:val="003E2133"/>
    <w:rsid w:val="003E27B7"/>
    <w:rsid w:val="003E56CC"/>
    <w:rsid w:val="003E636C"/>
    <w:rsid w:val="003E73B5"/>
    <w:rsid w:val="003E765B"/>
    <w:rsid w:val="003E7897"/>
    <w:rsid w:val="003F01C4"/>
    <w:rsid w:val="003F049D"/>
    <w:rsid w:val="003F0939"/>
    <w:rsid w:val="003F3B99"/>
    <w:rsid w:val="003F440A"/>
    <w:rsid w:val="003F4AD3"/>
    <w:rsid w:val="003F4D5B"/>
    <w:rsid w:val="003F509C"/>
    <w:rsid w:val="003F5A46"/>
    <w:rsid w:val="003F5DB3"/>
    <w:rsid w:val="003F5E1D"/>
    <w:rsid w:val="003F64D8"/>
    <w:rsid w:val="003F6BB6"/>
    <w:rsid w:val="003F7E6E"/>
    <w:rsid w:val="004009B2"/>
    <w:rsid w:val="0040138A"/>
    <w:rsid w:val="004019CA"/>
    <w:rsid w:val="00401ECB"/>
    <w:rsid w:val="00403DDB"/>
    <w:rsid w:val="004041F5"/>
    <w:rsid w:val="00404826"/>
    <w:rsid w:val="00404D7D"/>
    <w:rsid w:val="004058A2"/>
    <w:rsid w:val="00406215"/>
    <w:rsid w:val="00407CB0"/>
    <w:rsid w:val="0041021F"/>
    <w:rsid w:val="004105B4"/>
    <w:rsid w:val="00410BE4"/>
    <w:rsid w:val="00412143"/>
    <w:rsid w:val="004127FC"/>
    <w:rsid w:val="00412C4D"/>
    <w:rsid w:val="00412F0B"/>
    <w:rsid w:val="004133FD"/>
    <w:rsid w:val="004144D8"/>
    <w:rsid w:val="00414C5C"/>
    <w:rsid w:val="004152EF"/>
    <w:rsid w:val="004162B4"/>
    <w:rsid w:val="004164F1"/>
    <w:rsid w:val="00416A74"/>
    <w:rsid w:val="00416B64"/>
    <w:rsid w:val="00416E81"/>
    <w:rsid w:val="00416F21"/>
    <w:rsid w:val="00416F82"/>
    <w:rsid w:val="00416F9A"/>
    <w:rsid w:val="004177E8"/>
    <w:rsid w:val="00417981"/>
    <w:rsid w:val="00417E7A"/>
    <w:rsid w:val="004203FC"/>
    <w:rsid w:val="00421165"/>
    <w:rsid w:val="00421331"/>
    <w:rsid w:val="00421C9D"/>
    <w:rsid w:val="004253DB"/>
    <w:rsid w:val="004254CA"/>
    <w:rsid w:val="00425D68"/>
    <w:rsid w:val="0042698B"/>
    <w:rsid w:val="004305F4"/>
    <w:rsid w:val="00430641"/>
    <w:rsid w:val="00430BF0"/>
    <w:rsid w:val="00431894"/>
    <w:rsid w:val="00432215"/>
    <w:rsid w:val="00432FE8"/>
    <w:rsid w:val="00433262"/>
    <w:rsid w:val="00433BA8"/>
    <w:rsid w:val="00433F1F"/>
    <w:rsid w:val="004364EC"/>
    <w:rsid w:val="00437ABD"/>
    <w:rsid w:val="00437EF0"/>
    <w:rsid w:val="004417B6"/>
    <w:rsid w:val="00442F32"/>
    <w:rsid w:val="00445071"/>
    <w:rsid w:val="00445662"/>
    <w:rsid w:val="00445BBE"/>
    <w:rsid w:val="004470EB"/>
    <w:rsid w:val="00447387"/>
    <w:rsid w:val="00447E8B"/>
    <w:rsid w:val="0045048F"/>
    <w:rsid w:val="00450954"/>
    <w:rsid w:val="00450D0C"/>
    <w:rsid w:val="00452DD8"/>
    <w:rsid w:val="00454EE6"/>
    <w:rsid w:val="00455ABF"/>
    <w:rsid w:val="004560F4"/>
    <w:rsid w:val="004567C6"/>
    <w:rsid w:val="00456AE5"/>
    <w:rsid w:val="004573DD"/>
    <w:rsid w:val="0045757D"/>
    <w:rsid w:val="00457B6D"/>
    <w:rsid w:val="00461BE5"/>
    <w:rsid w:val="00462410"/>
    <w:rsid w:val="00462B94"/>
    <w:rsid w:val="004633C8"/>
    <w:rsid w:val="00463508"/>
    <w:rsid w:val="00466782"/>
    <w:rsid w:val="00466969"/>
    <w:rsid w:val="00466F8A"/>
    <w:rsid w:val="00467831"/>
    <w:rsid w:val="00467D5F"/>
    <w:rsid w:val="004703C4"/>
    <w:rsid w:val="004717F7"/>
    <w:rsid w:val="00471DE0"/>
    <w:rsid w:val="00473672"/>
    <w:rsid w:val="00473CFF"/>
    <w:rsid w:val="00474C40"/>
    <w:rsid w:val="00476034"/>
    <w:rsid w:val="0047623C"/>
    <w:rsid w:val="004770FA"/>
    <w:rsid w:val="004771F9"/>
    <w:rsid w:val="0047785E"/>
    <w:rsid w:val="00480068"/>
    <w:rsid w:val="00480CED"/>
    <w:rsid w:val="00480F04"/>
    <w:rsid w:val="004813A7"/>
    <w:rsid w:val="0048225F"/>
    <w:rsid w:val="00482F3A"/>
    <w:rsid w:val="00483E3B"/>
    <w:rsid w:val="00484340"/>
    <w:rsid w:val="00485B0B"/>
    <w:rsid w:val="00486350"/>
    <w:rsid w:val="004878B9"/>
    <w:rsid w:val="00487C5E"/>
    <w:rsid w:val="0049129D"/>
    <w:rsid w:val="00492472"/>
    <w:rsid w:val="00493682"/>
    <w:rsid w:val="00495E33"/>
    <w:rsid w:val="00495F56"/>
    <w:rsid w:val="00496681"/>
    <w:rsid w:val="00496DE4"/>
    <w:rsid w:val="004978D3"/>
    <w:rsid w:val="004A0381"/>
    <w:rsid w:val="004A0408"/>
    <w:rsid w:val="004A0CAF"/>
    <w:rsid w:val="004A0EF8"/>
    <w:rsid w:val="004A156B"/>
    <w:rsid w:val="004A2ABB"/>
    <w:rsid w:val="004A390A"/>
    <w:rsid w:val="004A3AE7"/>
    <w:rsid w:val="004A4432"/>
    <w:rsid w:val="004A5D67"/>
    <w:rsid w:val="004A7088"/>
    <w:rsid w:val="004A7F12"/>
    <w:rsid w:val="004B070F"/>
    <w:rsid w:val="004B08FA"/>
    <w:rsid w:val="004B0B61"/>
    <w:rsid w:val="004B1965"/>
    <w:rsid w:val="004B27FD"/>
    <w:rsid w:val="004B283A"/>
    <w:rsid w:val="004B2E1E"/>
    <w:rsid w:val="004B30A9"/>
    <w:rsid w:val="004B353B"/>
    <w:rsid w:val="004B3BDC"/>
    <w:rsid w:val="004B3F42"/>
    <w:rsid w:val="004B45D0"/>
    <w:rsid w:val="004B4E39"/>
    <w:rsid w:val="004B658D"/>
    <w:rsid w:val="004B6999"/>
    <w:rsid w:val="004B6E69"/>
    <w:rsid w:val="004C0D28"/>
    <w:rsid w:val="004C14F1"/>
    <w:rsid w:val="004C20D1"/>
    <w:rsid w:val="004C2BFC"/>
    <w:rsid w:val="004C3327"/>
    <w:rsid w:val="004C3377"/>
    <w:rsid w:val="004C3645"/>
    <w:rsid w:val="004C4960"/>
    <w:rsid w:val="004C4D7F"/>
    <w:rsid w:val="004C4D94"/>
    <w:rsid w:val="004C4EE1"/>
    <w:rsid w:val="004C7566"/>
    <w:rsid w:val="004C77C9"/>
    <w:rsid w:val="004C7E4B"/>
    <w:rsid w:val="004D0147"/>
    <w:rsid w:val="004D0418"/>
    <w:rsid w:val="004D05BC"/>
    <w:rsid w:val="004D081F"/>
    <w:rsid w:val="004D1AE4"/>
    <w:rsid w:val="004D28D5"/>
    <w:rsid w:val="004D465F"/>
    <w:rsid w:val="004D51F9"/>
    <w:rsid w:val="004D5405"/>
    <w:rsid w:val="004D5507"/>
    <w:rsid w:val="004D58CF"/>
    <w:rsid w:val="004D6768"/>
    <w:rsid w:val="004D7290"/>
    <w:rsid w:val="004D7D85"/>
    <w:rsid w:val="004E00CC"/>
    <w:rsid w:val="004E0D65"/>
    <w:rsid w:val="004E1554"/>
    <w:rsid w:val="004E1F61"/>
    <w:rsid w:val="004E33A0"/>
    <w:rsid w:val="004E5877"/>
    <w:rsid w:val="004E587B"/>
    <w:rsid w:val="004E6657"/>
    <w:rsid w:val="004E6FCE"/>
    <w:rsid w:val="004E70CA"/>
    <w:rsid w:val="004E7892"/>
    <w:rsid w:val="004E7DDD"/>
    <w:rsid w:val="004F0E1F"/>
    <w:rsid w:val="004F0E47"/>
    <w:rsid w:val="004F1818"/>
    <w:rsid w:val="004F1E52"/>
    <w:rsid w:val="004F3781"/>
    <w:rsid w:val="004F406E"/>
    <w:rsid w:val="004F572D"/>
    <w:rsid w:val="004F578E"/>
    <w:rsid w:val="004F5C5C"/>
    <w:rsid w:val="004F6037"/>
    <w:rsid w:val="004F6702"/>
    <w:rsid w:val="004F6AE3"/>
    <w:rsid w:val="0050086A"/>
    <w:rsid w:val="0050087C"/>
    <w:rsid w:val="00501CE7"/>
    <w:rsid w:val="005029A6"/>
    <w:rsid w:val="005036D2"/>
    <w:rsid w:val="005038D2"/>
    <w:rsid w:val="00504477"/>
    <w:rsid w:val="0050580D"/>
    <w:rsid w:val="00506130"/>
    <w:rsid w:val="00506386"/>
    <w:rsid w:val="00507675"/>
    <w:rsid w:val="005106C6"/>
    <w:rsid w:val="00511BED"/>
    <w:rsid w:val="00512495"/>
    <w:rsid w:val="005129B5"/>
    <w:rsid w:val="00513062"/>
    <w:rsid w:val="005143AC"/>
    <w:rsid w:val="0051443F"/>
    <w:rsid w:val="005144E2"/>
    <w:rsid w:val="005164FA"/>
    <w:rsid w:val="00516E56"/>
    <w:rsid w:val="00517632"/>
    <w:rsid w:val="00517BEE"/>
    <w:rsid w:val="0052009E"/>
    <w:rsid w:val="00521CDA"/>
    <w:rsid w:val="0052209E"/>
    <w:rsid w:val="00523A41"/>
    <w:rsid w:val="0052424B"/>
    <w:rsid w:val="00524F34"/>
    <w:rsid w:val="00525850"/>
    <w:rsid w:val="00525F58"/>
    <w:rsid w:val="005261D9"/>
    <w:rsid w:val="005273D3"/>
    <w:rsid w:val="005300C9"/>
    <w:rsid w:val="005320CC"/>
    <w:rsid w:val="0053228A"/>
    <w:rsid w:val="00532B82"/>
    <w:rsid w:val="00533611"/>
    <w:rsid w:val="00533AE6"/>
    <w:rsid w:val="005345E3"/>
    <w:rsid w:val="00534BB8"/>
    <w:rsid w:val="00536AEE"/>
    <w:rsid w:val="00537BF8"/>
    <w:rsid w:val="00537CF1"/>
    <w:rsid w:val="00537D2C"/>
    <w:rsid w:val="00540156"/>
    <w:rsid w:val="005403B4"/>
    <w:rsid w:val="005410B2"/>
    <w:rsid w:val="00541A82"/>
    <w:rsid w:val="0054204B"/>
    <w:rsid w:val="005420F3"/>
    <w:rsid w:val="00542E24"/>
    <w:rsid w:val="00545DE6"/>
    <w:rsid w:val="00545FFF"/>
    <w:rsid w:val="00546839"/>
    <w:rsid w:val="00546AC5"/>
    <w:rsid w:val="00547087"/>
    <w:rsid w:val="005474BB"/>
    <w:rsid w:val="0054758B"/>
    <w:rsid w:val="00547C41"/>
    <w:rsid w:val="005508B5"/>
    <w:rsid w:val="005513E7"/>
    <w:rsid w:val="00551975"/>
    <w:rsid w:val="00554382"/>
    <w:rsid w:val="005546C2"/>
    <w:rsid w:val="00554C84"/>
    <w:rsid w:val="005554C9"/>
    <w:rsid w:val="00555B54"/>
    <w:rsid w:val="00555C35"/>
    <w:rsid w:val="00556161"/>
    <w:rsid w:val="005563FE"/>
    <w:rsid w:val="0055668A"/>
    <w:rsid w:val="00556B7B"/>
    <w:rsid w:val="0056001E"/>
    <w:rsid w:val="005613AB"/>
    <w:rsid w:val="00561486"/>
    <w:rsid w:val="00561D87"/>
    <w:rsid w:val="005621FB"/>
    <w:rsid w:val="0056237C"/>
    <w:rsid w:val="00564012"/>
    <w:rsid w:val="00564BB4"/>
    <w:rsid w:val="00564C7E"/>
    <w:rsid w:val="00564F7E"/>
    <w:rsid w:val="00567BFF"/>
    <w:rsid w:val="005713B6"/>
    <w:rsid w:val="00572002"/>
    <w:rsid w:val="005724C4"/>
    <w:rsid w:val="00572C94"/>
    <w:rsid w:val="005730F9"/>
    <w:rsid w:val="00573AA2"/>
    <w:rsid w:val="005742B1"/>
    <w:rsid w:val="005744B4"/>
    <w:rsid w:val="00575B33"/>
    <w:rsid w:val="005774ED"/>
    <w:rsid w:val="0057750B"/>
    <w:rsid w:val="00577510"/>
    <w:rsid w:val="00580B86"/>
    <w:rsid w:val="00582A99"/>
    <w:rsid w:val="00582B83"/>
    <w:rsid w:val="00582C05"/>
    <w:rsid w:val="00583668"/>
    <w:rsid w:val="00584C80"/>
    <w:rsid w:val="0058521C"/>
    <w:rsid w:val="005856D6"/>
    <w:rsid w:val="00585C04"/>
    <w:rsid w:val="00586C8E"/>
    <w:rsid w:val="0058714D"/>
    <w:rsid w:val="00590257"/>
    <w:rsid w:val="005902F1"/>
    <w:rsid w:val="005908AB"/>
    <w:rsid w:val="0059153A"/>
    <w:rsid w:val="0059184C"/>
    <w:rsid w:val="005946CE"/>
    <w:rsid w:val="00595F98"/>
    <w:rsid w:val="0059700F"/>
    <w:rsid w:val="005A140C"/>
    <w:rsid w:val="005A1420"/>
    <w:rsid w:val="005A22AF"/>
    <w:rsid w:val="005A2395"/>
    <w:rsid w:val="005A3BCD"/>
    <w:rsid w:val="005A4AD5"/>
    <w:rsid w:val="005A5148"/>
    <w:rsid w:val="005A61A1"/>
    <w:rsid w:val="005A64FF"/>
    <w:rsid w:val="005A65C2"/>
    <w:rsid w:val="005A6CB0"/>
    <w:rsid w:val="005A7113"/>
    <w:rsid w:val="005A7B54"/>
    <w:rsid w:val="005B02A9"/>
    <w:rsid w:val="005B0A78"/>
    <w:rsid w:val="005B0C2B"/>
    <w:rsid w:val="005B107A"/>
    <w:rsid w:val="005B1C3D"/>
    <w:rsid w:val="005B20A8"/>
    <w:rsid w:val="005B2355"/>
    <w:rsid w:val="005B28BA"/>
    <w:rsid w:val="005B29A6"/>
    <w:rsid w:val="005B2C5E"/>
    <w:rsid w:val="005B329B"/>
    <w:rsid w:val="005B3D10"/>
    <w:rsid w:val="005B3E36"/>
    <w:rsid w:val="005B4A44"/>
    <w:rsid w:val="005B4C85"/>
    <w:rsid w:val="005B4F86"/>
    <w:rsid w:val="005B506A"/>
    <w:rsid w:val="005B50EB"/>
    <w:rsid w:val="005B5DFB"/>
    <w:rsid w:val="005B7263"/>
    <w:rsid w:val="005B7B01"/>
    <w:rsid w:val="005B7BF8"/>
    <w:rsid w:val="005C1BFE"/>
    <w:rsid w:val="005C3F0A"/>
    <w:rsid w:val="005C4541"/>
    <w:rsid w:val="005C4B49"/>
    <w:rsid w:val="005C5538"/>
    <w:rsid w:val="005C5B88"/>
    <w:rsid w:val="005C5C13"/>
    <w:rsid w:val="005C618B"/>
    <w:rsid w:val="005C6AA7"/>
    <w:rsid w:val="005C721D"/>
    <w:rsid w:val="005C786B"/>
    <w:rsid w:val="005C7993"/>
    <w:rsid w:val="005D06F6"/>
    <w:rsid w:val="005D19A0"/>
    <w:rsid w:val="005D1C1B"/>
    <w:rsid w:val="005D262F"/>
    <w:rsid w:val="005D27D4"/>
    <w:rsid w:val="005D2989"/>
    <w:rsid w:val="005D528F"/>
    <w:rsid w:val="005D57A1"/>
    <w:rsid w:val="005D5FC0"/>
    <w:rsid w:val="005D623E"/>
    <w:rsid w:val="005E1A17"/>
    <w:rsid w:val="005E20BD"/>
    <w:rsid w:val="005E30BC"/>
    <w:rsid w:val="005E3576"/>
    <w:rsid w:val="005E5E35"/>
    <w:rsid w:val="005E7338"/>
    <w:rsid w:val="005E7708"/>
    <w:rsid w:val="005F0297"/>
    <w:rsid w:val="005F174E"/>
    <w:rsid w:val="005F1E81"/>
    <w:rsid w:val="005F2273"/>
    <w:rsid w:val="005F4436"/>
    <w:rsid w:val="005F504D"/>
    <w:rsid w:val="005F56B5"/>
    <w:rsid w:val="005F5AB5"/>
    <w:rsid w:val="005F5B0A"/>
    <w:rsid w:val="005F5F28"/>
    <w:rsid w:val="005F6248"/>
    <w:rsid w:val="005F6B54"/>
    <w:rsid w:val="005F72A3"/>
    <w:rsid w:val="005F7AC9"/>
    <w:rsid w:val="005F7E57"/>
    <w:rsid w:val="00600756"/>
    <w:rsid w:val="00601421"/>
    <w:rsid w:val="006015DB"/>
    <w:rsid w:val="00602F73"/>
    <w:rsid w:val="006040F3"/>
    <w:rsid w:val="00605988"/>
    <w:rsid w:val="00605CE7"/>
    <w:rsid w:val="006060B5"/>
    <w:rsid w:val="00607781"/>
    <w:rsid w:val="00607A3B"/>
    <w:rsid w:val="006100E4"/>
    <w:rsid w:val="006120AD"/>
    <w:rsid w:val="006120C0"/>
    <w:rsid w:val="00612193"/>
    <w:rsid w:val="00612946"/>
    <w:rsid w:val="00613314"/>
    <w:rsid w:val="00614BFD"/>
    <w:rsid w:val="00615B63"/>
    <w:rsid w:val="00615C43"/>
    <w:rsid w:val="00615DC1"/>
    <w:rsid w:val="00617D13"/>
    <w:rsid w:val="00620840"/>
    <w:rsid w:val="0062085D"/>
    <w:rsid w:val="00621FAC"/>
    <w:rsid w:val="006226A5"/>
    <w:rsid w:val="00622F28"/>
    <w:rsid w:val="00625DFA"/>
    <w:rsid w:val="006274D9"/>
    <w:rsid w:val="00627C39"/>
    <w:rsid w:val="00630408"/>
    <w:rsid w:val="006304F1"/>
    <w:rsid w:val="00630B9C"/>
    <w:rsid w:val="00632310"/>
    <w:rsid w:val="00632AE8"/>
    <w:rsid w:val="00632F8C"/>
    <w:rsid w:val="00633117"/>
    <w:rsid w:val="00633368"/>
    <w:rsid w:val="006339F7"/>
    <w:rsid w:val="00634AD3"/>
    <w:rsid w:val="006357DC"/>
    <w:rsid w:val="006360D7"/>
    <w:rsid w:val="006371D3"/>
    <w:rsid w:val="00637561"/>
    <w:rsid w:val="00637DC6"/>
    <w:rsid w:val="00640BF7"/>
    <w:rsid w:val="006417D0"/>
    <w:rsid w:val="006434E7"/>
    <w:rsid w:val="00643765"/>
    <w:rsid w:val="00643BB4"/>
    <w:rsid w:val="00645BF1"/>
    <w:rsid w:val="006545EC"/>
    <w:rsid w:val="00654AE6"/>
    <w:rsid w:val="00655455"/>
    <w:rsid w:val="0065587B"/>
    <w:rsid w:val="00656533"/>
    <w:rsid w:val="0065797F"/>
    <w:rsid w:val="00657A4C"/>
    <w:rsid w:val="00657C69"/>
    <w:rsid w:val="00660981"/>
    <w:rsid w:val="00661458"/>
    <w:rsid w:val="00661F75"/>
    <w:rsid w:val="00662010"/>
    <w:rsid w:val="006620B7"/>
    <w:rsid w:val="006632F3"/>
    <w:rsid w:val="00663894"/>
    <w:rsid w:val="006639C5"/>
    <w:rsid w:val="0066435A"/>
    <w:rsid w:val="00664371"/>
    <w:rsid w:val="00665F7D"/>
    <w:rsid w:val="00667C20"/>
    <w:rsid w:val="00670AF9"/>
    <w:rsid w:val="00671066"/>
    <w:rsid w:val="00671415"/>
    <w:rsid w:val="00671997"/>
    <w:rsid w:val="00671DC8"/>
    <w:rsid w:val="00672D0C"/>
    <w:rsid w:val="00673577"/>
    <w:rsid w:val="00673BB0"/>
    <w:rsid w:val="00673EEC"/>
    <w:rsid w:val="0067416E"/>
    <w:rsid w:val="0067651B"/>
    <w:rsid w:val="00677240"/>
    <w:rsid w:val="006775BE"/>
    <w:rsid w:val="00677FF3"/>
    <w:rsid w:val="00680769"/>
    <w:rsid w:val="00681A36"/>
    <w:rsid w:val="00683384"/>
    <w:rsid w:val="006873CD"/>
    <w:rsid w:val="00687494"/>
    <w:rsid w:val="006903C6"/>
    <w:rsid w:val="00690BA5"/>
    <w:rsid w:val="00691093"/>
    <w:rsid w:val="006912BB"/>
    <w:rsid w:val="00691DF9"/>
    <w:rsid w:val="0069304D"/>
    <w:rsid w:val="00696CC6"/>
    <w:rsid w:val="00697328"/>
    <w:rsid w:val="006973DC"/>
    <w:rsid w:val="0069757C"/>
    <w:rsid w:val="006976D2"/>
    <w:rsid w:val="006A0ED6"/>
    <w:rsid w:val="006A1663"/>
    <w:rsid w:val="006A2779"/>
    <w:rsid w:val="006A28AB"/>
    <w:rsid w:val="006A2B5B"/>
    <w:rsid w:val="006A2D18"/>
    <w:rsid w:val="006A308F"/>
    <w:rsid w:val="006A365D"/>
    <w:rsid w:val="006A366A"/>
    <w:rsid w:val="006A3A04"/>
    <w:rsid w:val="006A3CEF"/>
    <w:rsid w:val="006A419F"/>
    <w:rsid w:val="006A46AA"/>
    <w:rsid w:val="006A5514"/>
    <w:rsid w:val="006A573D"/>
    <w:rsid w:val="006A582E"/>
    <w:rsid w:val="006A6E00"/>
    <w:rsid w:val="006A7954"/>
    <w:rsid w:val="006A79D3"/>
    <w:rsid w:val="006B17DB"/>
    <w:rsid w:val="006B251B"/>
    <w:rsid w:val="006B317F"/>
    <w:rsid w:val="006B5104"/>
    <w:rsid w:val="006B5ED6"/>
    <w:rsid w:val="006B65FF"/>
    <w:rsid w:val="006B687D"/>
    <w:rsid w:val="006B6924"/>
    <w:rsid w:val="006B798F"/>
    <w:rsid w:val="006C080F"/>
    <w:rsid w:val="006C10AE"/>
    <w:rsid w:val="006C1A12"/>
    <w:rsid w:val="006C2B17"/>
    <w:rsid w:val="006C3265"/>
    <w:rsid w:val="006C45AF"/>
    <w:rsid w:val="006C47E4"/>
    <w:rsid w:val="006C4AA6"/>
    <w:rsid w:val="006C6ED7"/>
    <w:rsid w:val="006C7643"/>
    <w:rsid w:val="006D0957"/>
    <w:rsid w:val="006D0C98"/>
    <w:rsid w:val="006D1316"/>
    <w:rsid w:val="006D2EAE"/>
    <w:rsid w:val="006D3138"/>
    <w:rsid w:val="006D3B79"/>
    <w:rsid w:val="006D6208"/>
    <w:rsid w:val="006D6540"/>
    <w:rsid w:val="006D7378"/>
    <w:rsid w:val="006E0197"/>
    <w:rsid w:val="006E01B1"/>
    <w:rsid w:val="006E06CB"/>
    <w:rsid w:val="006E1DB2"/>
    <w:rsid w:val="006E4463"/>
    <w:rsid w:val="006E51CF"/>
    <w:rsid w:val="006E5432"/>
    <w:rsid w:val="006E5487"/>
    <w:rsid w:val="006E5738"/>
    <w:rsid w:val="006E5BAA"/>
    <w:rsid w:val="006E5CC9"/>
    <w:rsid w:val="006E5CFA"/>
    <w:rsid w:val="006E66F6"/>
    <w:rsid w:val="006E768D"/>
    <w:rsid w:val="006E776B"/>
    <w:rsid w:val="006F03A1"/>
    <w:rsid w:val="006F11F1"/>
    <w:rsid w:val="006F12E8"/>
    <w:rsid w:val="006F146F"/>
    <w:rsid w:val="006F18E3"/>
    <w:rsid w:val="006F39CF"/>
    <w:rsid w:val="006F431B"/>
    <w:rsid w:val="006F4C66"/>
    <w:rsid w:val="006F5540"/>
    <w:rsid w:val="006F7C25"/>
    <w:rsid w:val="00700004"/>
    <w:rsid w:val="00702990"/>
    <w:rsid w:val="00702EB6"/>
    <w:rsid w:val="00704075"/>
    <w:rsid w:val="007043B9"/>
    <w:rsid w:val="00704DD9"/>
    <w:rsid w:val="00705B50"/>
    <w:rsid w:val="00706874"/>
    <w:rsid w:val="00707268"/>
    <w:rsid w:val="00710163"/>
    <w:rsid w:val="00710845"/>
    <w:rsid w:val="00711E50"/>
    <w:rsid w:val="007120B7"/>
    <w:rsid w:val="007126AB"/>
    <w:rsid w:val="00713507"/>
    <w:rsid w:val="00713F4D"/>
    <w:rsid w:val="00716392"/>
    <w:rsid w:val="00716D49"/>
    <w:rsid w:val="0071755B"/>
    <w:rsid w:val="00717BBB"/>
    <w:rsid w:val="0072069C"/>
    <w:rsid w:val="00720811"/>
    <w:rsid w:val="007210F7"/>
    <w:rsid w:val="0072122B"/>
    <w:rsid w:val="00721BB5"/>
    <w:rsid w:val="0072221B"/>
    <w:rsid w:val="00722617"/>
    <w:rsid w:val="00722A98"/>
    <w:rsid w:val="007237C9"/>
    <w:rsid w:val="00723D72"/>
    <w:rsid w:val="00724983"/>
    <w:rsid w:val="00724EBB"/>
    <w:rsid w:val="00725EA9"/>
    <w:rsid w:val="0072670A"/>
    <w:rsid w:val="00726EA6"/>
    <w:rsid w:val="0072752A"/>
    <w:rsid w:val="0073142B"/>
    <w:rsid w:val="00731C11"/>
    <w:rsid w:val="0073250B"/>
    <w:rsid w:val="00732E6E"/>
    <w:rsid w:val="0073412C"/>
    <w:rsid w:val="00735ADF"/>
    <w:rsid w:val="00735D9F"/>
    <w:rsid w:val="00736219"/>
    <w:rsid w:val="007365D1"/>
    <w:rsid w:val="007367F8"/>
    <w:rsid w:val="00736E8E"/>
    <w:rsid w:val="007407EE"/>
    <w:rsid w:val="0074091C"/>
    <w:rsid w:val="00740A4F"/>
    <w:rsid w:val="00741A04"/>
    <w:rsid w:val="007426D2"/>
    <w:rsid w:val="00742B81"/>
    <w:rsid w:val="0074304D"/>
    <w:rsid w:val="00743BA3"/>
    <w:rsid w:val="007444C0"/>
    <w:rsid w:val="00744C09"/>
    <w:rsid w:val="00745BE1"/>
    <w:rsid w:val="00746AF2"/>
    <w:rsid w:val="0074744C"/>
    <w:rsid w:val="007477FE"/>
    <w:rsid w:val="00751099"/>
    <w:rsid w:val="00751D88"/>
    <w:rsid w:val="007526AB"/>
    <w:rsid w:val="00752827"/>
    <w:rsid w:val="00753C04"/>
    <w:rsid w:val="00754E44"/>
    <w:rsid w:val="007558E4"/>
    <w:rsid w:val="00755E71"/>
    <w:rsid w:val="00755FF9"/>
    <w:rsid w:val="00756086"/>
    <w:rsid w:val="00756B68"/>
    <w:rsid w:val="00757628"/>
    <w:rsid w:val="00757FCB"/>
    <w:rsid w:val="007602B6"/>
    <w:rsid w:val="007609A3"/>
    <w:rsid w:val="00761254"/>
    <w:rsid w:val="00761A77"/>
    <w:rsid w:val="00762549"/>
    <w:rsid w:val="00762C5A"/>
    <w:rsid w:val="0076496E"/>
    <w:rsid w:val="007650B5"/>
    <w:rsid w:val="00765705"/>
    <w:rsid w:val="00765AC4"/>
    <w:rsid w:val="00765AFC"/>
    <w:rsid w:val="00767C88"/>
    <w:rsid w:val="007703AF"/>
    <w:rsid w:val="007715F1"/>
    <w:rsid w:val="007717CF"/>
    <w:rsid w:val="00771E4D"/>
    <w:rsid w:val="00771F5A"/>
    <w:rsid w:val="007726F4"/>
    <w:rsid w:val="00772819"/>
    <w:rsid w:val="00772D61"/>
    <w:rsid w:val="00773162"/>
    <w:rsid w:val="007737E7"/>
    <w:rsid w:val="00773918"/>
    <w:rsid w:val="00773A8A"/>
    <w:rsid w:val="00774974"/>
    <w:rsid w:val="00775C55"/>
    <w:rsid w:val="00776AC3"/>
    <w:rsid w:val="00776FC3"/>
    <w:rsid w:val="007773F0"/>
    <w:rsid w:val="00777994"/>
    <w:rsid w:val="00777CF3"/>
    <w:rsid w:val="00781062"/>
    <w:rsid w:val="007818BD"/>
    <w:rsid w:val="00782408"/>
    <w:rsid w:val="00782CF4"/>
    <w:rsid w:val="00782D92"/>
    <w:rsid w:val="00783046"/>
    <w:rsid w:val="00784A7E"/>
    <w:rsid w:val="00784EA8"/>
    <w:rsid w:val="0078581F"/>
    <w:rsid w:val="007861E9"/>
    <w:rsid w:val="00786B04"/>
    <w:rsid w:val="00787DE8"/>
    <w:rsid w:val="0079038E"/>
    <w:rsid w:val="0079063D"/>
    <w:rsid w:val="007906BD"/>
    <w:rsid w:val="00793DA2"/>
    <w:rsid w:val="00795CC0"/>
    <w:rsid w:val="00796887"/>
    <w:rsid w:val="0079720C"/>
    <w:rsid w:val="00797722"/>
    <w:rsid w:val="00797807"/>
    <w:rsid w:val="00797A76"/>
    <w:rsid w:val="007A004B"/>
    <w:rsid w:val="007A0F9C"/>
    <w:rsid w:val="007A1B8F"/>
    <w:rsid w:val="007A2AA5"/>
    <w:rsid w:val="007A3298"/>
    <w:rsid w:val="007A3744"/>
    <w:rsid w:val="007A41A6"/>
    <w:rsid w:val="007A638E"/>
    <w:rsid w:val="007A67E1"/>
    <w:rsid w:val="007A6D22"/>
    <w:rsid w:val="007A6E18"/>
    <w:rsid w:val="007A76D8"/>
    <w:rsid w:val="007B0371"/>
    <w:rsid w:val="007B0DD7"/>
    <w:rsid w:val="007B141F"/>
    <w:rsid w:val="007B18A4"/>
    <w:rsid w:val="007B2817"/>
    <w:rsid w:val="007B322E"/>
    <w:rsid w:val="007B4048"/>
    <w:rsid w:val="007B4F36"/>
    <w:rsid w:val="007B5135"/>
    <w:rsid w:val="007B5204"/>
    <w:rsid w:val="007B5727"/>
    <w:rsid w:val="007B6846"/>
    <w:rsid w:val="007B71A6"/>
    <w:rsid w:val="007C07B0"/>
    <w:rsid w:val="007C47A9"/>
    <w:rsid w:val="007C4E44"/>
    <w:rsid w:val="007C670D"/>
    <w:rsid w:val="007C7C33"/>
    <w:rsid w:val="007C7C39"/>
    <w:rsid w:val="007D0C90"/>
    <w:rsid w:val="007D20F3"/>
    <w:rsid w:val="007D21D0"/>
    <w:rsid w:val="007D2E24"/>
    <w:rsid w:val="007D4F96"/>
    <w:rsid w:val="007D5027"/>
    <w:rsid w:val="007D577F"/>
    <w:rsid w:val="007D58A9"/>
    <w:rsid w:val="007D6330"/>
    <w:rsid w:val="007D737F"/>
    <w:rsid w:val="007E005C"/>
    <w:rsid w:val="007E07E2"/>
    <w:rsid w:val="007E179B"/>
    <w:rsid w:val="007E25B4"/>
    <w:rsid w:val="007E2B54"/>
    <w:rsid w:val="007E3843"/>
    <w:rsid w:val="007E630C"/>
    <w:rsid w:val="007E7C6E"/>
    <w:rsid w:val="007F0DE5"/>
    <w:rsid w:val="007F0ED1"/>
    <w:rsid w:val="007F0F34"/>
    <w:rsid w:val="007F1CCA"/>
    <w:rsid w:val="007F20A4"/>
    <w:rsid w:val="007F4A63"/>
    <w:rsid w:val="007F4B60"/>
    <w:rsid w:val="007F4D54"/>
    <w:rsid w:val="007F5043"/>
    <w:rsid w:val="007F612A"/>
    <w:rsid w:val="008002B3"/>
    <w:rsid w:val="008007F0"/>
    <w:rsid w:val="00801AB1"/>
    <w:rsid w:val="00802848"/>
    <w:rsid w:val="00802A65"/>
    <w:rsid w:val="00803808"/>
    <w:rsid w:val="008054B7"/>
    <w:rsid w:val="00805819"/>
    <w:rsid w:val="008073CD"/>
    <w:rsid w:val="0080796A"/>
    <w:rsid w:val="008102B5"/>
    <w:rsid w:val="00811203"/>
    <w:rsid w:val="00811215"/>
    <w:rsid w:val="0081166A"/>
    <w:rsid w:val="00811FE7"/>
    <w:rsid w:val="008121BE"/>
    <w:rsid w:val="008129FE"/>
    <w:rsid w:val="0081311D"/>
    <w:rsid w:val="00813C43"/>
    <w:rsid w:val="00813CFF"/>
    <w:rsid w:val="0081587F"/>
    <w:rsid w:val="00815A2B"/>
    <w:rsid w:val="00817745"/>
    <w:rsid w:val="0082038B"/>
    <w:rsid w:val="00820571"/>
    <w:rsid w:val="00820618"/>
    <w:rsid w:val="00820BA8"/>
    <w:rsid w:val="00820F2E"/>
    <w:rsid w:val="0082157C"/>
    <w:rsid w:val="008216DD"/>
    <w:rsid w:val="00821928"/>
    <w:rsid w:val="00822739"/>
    <w:rsid w:val="00823241"/>
    <w:rsid w:val="00823B50"/>
    <w:rsid w:val="00826013"/>
    <w:rsid w:val="0082762E"/>
    <w:rsid w:val="008302C2"/>
    <w:rsid w:val="00830BC2"/>
    <w:rsid w:val="00830DC0"/>
    <w:rsid w:val="00830F84"/>
    <w:rsid w:val="008316EC"/>
    <w:rsid w:val="00831A87"/>
    <w:rsid w:val="00832B28"/>
    <w:rsid w:val="0083462C"/>
    <w:rsid w:val="00834E5C"/>
    <w:rsid w:val="00834E99"/>
    <w:rsid w:val="00836B83"/>
    <w:rsid w:val="00840179"/>
    <w:rsid w:val="00840549"/>
    <w:rsid w:val="00840601"/>
    <w:rsid w:val="0084260C"/>
    <w:rsid w:val="00842ECA"/>
    <w:rsid w:val="00843D74"/>
    <w:rsid w:val="00846C91"/>
    <w:rsid w:val="00850402"/>
    <w:rsid w:val="00850D36"/>
    <w:rsid w:val="00851117"/>
    <w:rsid w:val="00851784"/>
    <w:rsid w:val="0085180F"/>
    <w:rsid w:val="00851B8B"/>
    <w:rsid w:val="00853007"/>
    <w:rsid w:val="00853104"/>
    <w:rsid w:val="0085369D"/>
    <w:rsid w:val="008557DC"/>
    <w:rsid w:val="00855C0F"/>
    <w:rsid w:val="00855CAE"/>
    <w:rsid w:val="00857E80"/>
    <w:rsid w:val="0086006C"/>
    <w:rsid w:val="00860435"/>
    <w:rsid w:val="0086145E"/>
    <w:rsid w:val="008614B4"/>
    <w:rsid w:val="00861DA3"/>
    <w:rsid w:val="00862B2D"/>
    <w:rsid w:val="00863192"/>
    <w:rsid w:val="008635CD"/>
    <w:rsid w:val="00864025"/>
    <w:rsid w:val="008658E2"/>
    <w:rsid w:val="0087043F"/>
    <w:rsid w:val="00871360"/>
    <w:rsid w:val="00871B59"/>
    <w:rsid w:val="008731AA"/>
    <w:rsid w:val="00874D24"/>
    <w:rsid w:val="0087548C"/>
    <w:rsid w:val="00875B83"/>
    <w:rsid w:val="0087653C"/>
    <w:rsid w:val="0087679C"/>
    <w:rsid w:val="0087766D"/>
    <w:rsid w:val="008779B6"/>
    <w:rsid w:val="00877C74"/>
    <w:rsid w:val="00881991"/>
    <w:rsid w:val="00882739"/>
    <w:rsid w:val="00882A09"/>
    <w:rsid w:val="00885242"/>
    <w:rsid w:val="00886064"/>
    <w:rsid w:val="008868FC"/>
    <w:rsid w:val="00886A4B"/>
    <w:rsid w:val="00887816"/>
    <w:rsid w:val="00887939"/>
    <w:rsid w:val="00887E71"/>
    <w:rsid w:val="00892052"/>
    <w:rsid w:val="008925FC"/>
    <w:rsid w:val="00892C3D"/>
    <w:rsid w:val="00892C4A"/>
    <w:rsid w:val="00893655"/>
    <w:rsid w:val="00893C87"/>
    <w:rsid w:val="00894008"/>
    <w:rsid w:val="008947ED"/>
    <w:rsid w:val="008967F5"/>
    <w:rsid w:val="0089781C"/>
    <w:rsid w:val="008A057C"/>
    <w:rsid w:val="008A1243"/>
    <w:rsid w:val="008A1DF8"/>
    <w:rsid w:val="008A352D"/>
    <w:rsid w:val="008A401D"/>
    <w:rsid w:val="008A430F"/>
    <w:rsid w:val="008A580A"/>
    <w:rsid w:val="008A6622"/>
    <w:rsid w:val="008A6B01"/>
    <w:rsid w:val="008A6CD5"/>
    <w:rsid w:val="008A6EF9"/>
    <w:rsid w:val="008A730F"/>
    <w:rsid w:val="008A79BB"/>
    <w:rsid w:val="008A7ACC"/>
    <w:rsid w:val="008B19F2"/>
    <w:rsid w:val="008B4872"/>
    <w:rsid w:val="008B650C"/>
    <w:rsid w:val="008B7409"/>
    <w:rsid w:val="008B75A2"/>
    <w:rsid w:val="008C00F8"/>
    <w:rsid w:val="008C06EC"/>
    <w:rsid w:val="008C08A5"/>
    <w:rsid w:val="008C0B16"/>
    <w:rsid w:val="008C3896"/>
    <w:rsid w:val="008C3EF7"/>
    <w:rsid w:val="008C5221"/>
    <w:rsid w:val="008C5909"/>
    <w:rsid w:val="008C5ACE"/>
    <w:rsid w:val="008C7597"/>
    <w:rsid w:val="008C7992"/>
    <w:rsid w:val="008C7CFE"/>
    <w:rsid w:val="008D06F7"/>
    <w:rsid w:val="008D080A"/>
    <w:rsid w:val="008D0DCF"/>
    <w:rsid w:val="008D1432"/>
    <w:rsid w:val="008D1467"/>
    <w:rsid w:val="008D2CCD"/>
    <w:rsid w:val="008D31D3"/>
    <w:rsid w:val="008D3240"/>
    <w:rsid w:val="008D3EF8"/>
    <w:rsid w:val="008D3FEA"/>
    <w:rsid w:val="008D454B"/>
    <w:rsid w:val="008D45D9"/>
    <w:rsid w:val="008D55FC"/>
    <w:rsid w:val="008D5AB0"/>
    <w:rsid w:val="008D5F8A"/>
    <w:rsid w:val="008D6036"/>
    <w:rsid w:val="008D694E"/>
    <w:rsid w:val="008D6DCF"/>
    <w:rsid w:val="008D6E13"/>
    <w:rsid w:val="008D6EDA"/>
    <w:rsid w:val="008D7B12"/>
    <w:rsid w:val="008D7D3B"/>
    <w:rsid w:val="008E007E"/>
    <w:rsid w:val="008E03E6"/>
    <w:rsid w:val="008E1BD8"/>
    <w:rsid w:val="008E28DC"/>
    <w:rsid w:val="008E2C42"/>
    <w:rsid w:val="008E2F54"/>
    <w:rsid w:val="008E43A5"/>
    <w:rsid w:val="008E50CC"/>
    <w:rsid w:val="008E74EA"/>
    <w:rsid w:val="008E76B4"/>
    <w:rsid w:val="008F02F0"/>
    <w:rsid w:val="008F1E05"/>
    <w:rsid w:val="008F209C"/>
    <w:rsid w:val="008F2725"/>
    <w:rsid w:val="008F2899"/>
    <w:rsid w:val="008F28FE"/>
    <w:rsid w:val="008F443F"/>
    <w:rsid w:val="008F49D5"/>
    <w:rsid w:val="008F54DA"/>
    <w:rsid w:val="008F5704"/>
    <w:rsid w:val="008F7203"/>
    <w:rsid w:val="008F773F"/>
    <w:rsid w:val="008F79EA"/>
    <w:rsid w:val="0090172D"/>
    <w:rsid w:val="0090386C"/>
    <w:rsid w:val="00903C7E"/>
    <w:rsid w:val="009049D3"/>
    <w:rsid w:val="00904A1D"/>
    <w:rsid w:val="00905B46"/>
    <w:rsid w:val="009069A6"/>
    <w:rsid w:val="00910ED6"/>
    <w:rsid w:val="0091109C"/>
    <w:rsid w:val="00911778"/>
    <w:rsid w:val="00911B8D"/>
    <w:rsid w:val="00911BE0"/>
    <w:rsid w:val="0091211C"/>
    <w:rsid w:val="00912C51"/>
    <w:rsid w:val="00912D15"/>
    <w:rsid w:val="00913483"/>
    <w:rsid w:val="00913809"/>
    <w:rsid w:val="00913E82"/>
    <w:rsid w:val="00914401"/>
    <w:rsid w:val="00914DEA"/>
    <w:rsid w:val="00915D9E"/>
    <w:rsid w:val="009178FA"/>
    <w:rsid w:val="009179D1"/>
    <w:rsid w:val="00917AB4"/>
    <w:rsid w:val="00920D3D"/>
    <w:rsid w:val="0092101E"/>
    <w:rsid w:val="0092213A"/>
    <w:rsid w:val="00923E82"/>
    <w:rsid w:val="0092443E"/>
    <w:rsid w:val="009244D2"/>
    <w:rsid w:val="00924684"/>
    <w:rsid w:val="009249A8"/>
    <w:rsid w:val="00924C59"/>
    <w:rsid w:val="009258EC"/>
    <w:rsid w:val="00926B92"/>
    <w:rsid w:val="009270B6"/>
    <w:rsid w:val="00927EE6"/>
    <w:rsid w:val="0093104A"/>
    <w:rsid w:val="00931275"/>
    <w:rsid w:val="009328B0"/>
    <w:rsid w:val="00932A61"/>
    <w:rsid w:val="00932C2C"/>
    <w:rsid w:val="00933627"/>
    <w:rsid w:val="00933D19"/>
    <w:rsid w:val="00935D81"/>
    <w:rsid w:val="00936347"/>
    <w:rsid w:val="0093636C"/>
    <w:rsid w:val="0093680D"/>
    <w:rsid w:val="00936E84"/>
    <w:rsid w:val="00937C86"/>
    <w:rsid w:val="009410AE"/>
    <w:rsid w:val="009416F6"/>
    <w:rsid w:val="009428C4"/>
    <w:rsid w:val="00942A38"/>
    <w:rsid w:val="00943B58"/>
    <w:rsid w:val="00943DF3"/>
    <w:rsid w:val="009444B4"/>
    <w:rsid w:val="00944663"/>
    <w:rsid w:val="00944A5A"/>
    <w:rsid w:val="00945205"/>
    <w:rsid w:val="00945F7A"/>
    <w:rsid w:val="00947084"/>
    <w:rsid w:val="009470F7"/>
    <w:rsid w:val="00947586"/>
    <w:rsid w:val="009508FE"/>
    <w:rsid w:val="00952E1E"/>
    <w:rsid w:val="00953549"/>
    <w:rsid w:val="00953830"/>
    <w:rsid w:val="00953EBC"/>
    <w:rsid w:val="00955464"/>
    <w:rsid w:val="00955F06"/>
    <w:rsid w:val="00956229"/>
    <w:rsid w:val="00957A00"/>
    <w:rsid w:val="00957D6E"/>
    <w:rsid w:val="00957ED0"/>
    <w:rsid w:val="00960992"/>
    <w:rsid w:val="00960A28"/>
    <w:rsid w:val="009627BA"/>
    <w:rsid w:val="0096590E"/>
    <w:rsid w:val="009659B9"/>
    <w:rsid w:val="00965E3D"/>
    <w:rsid w:val="00966712"/>
    <w:rsid w:val="00966F36"/>
    <w:rsid w:val="00967BE4"/>
    <w:rsid w:val="00967BF4"/>
    <w:rsid w:val="009703AF"/>
    <w:rsid w:val="00972F34"/>
    <w:rsid w:val="00974CD3"/>
    <w:rsid w:val="0097610C"/>
    <w:rsid w:val="0097618C"/>
    <w:rsid w:val="00976647"/>
    <w:rsid w:val="00977A92"/>
    <w:rsid w:val="009813DD"/>
    <w:rsid w:val="009817E6"/>
    <w:rsid w:val="00981E4A"/>
    <w:rsid w:val="00982362"/>
    <w:rsid w:val="00982816"/>
    <w:rsid w:val="00982982"/>
    <w:rsid w:val="00985E2F"/>
    <w:rsid w:val="009864D2"/>
    <w:rsid w:val="00990385"/>
    <w:rsid w:val="00990520"/>
    <w:rsid w:val="0099054D"/>
    <w:rsid w:val="00990F34"/>
    <w:rsid w:val="009914DB"/>
    <w:rsid w:val="00991730"/>
    <w:rsid w:val="00991B2A"/>
    <w:rsid w:val="00992E66"/>
    <w:rsid w:val="00993143"/>
    <w:rsid w:val="009931F9"/>
    <w:rsid w:val="009937D0"/>
    <w:rsid w:val="0099401A"/>
    <w:rsid w:val="00995399"/>
    <w:rsid w:val="00995DC2"/>
    <w:rsid w:val="00996EEA"/>
    <w:rsid w:val="0099773B"/>
    <w:rsid w:val="009A20C0"/>
    <w:rsid w:val="009A2271"/>
    <w:rsid w:val="009A2846"/>
    <w:rsid w:val="009A3771"/>
    <w:rsid w:val="009A3B4F"/>
    <w:rsid w:val="009A3BE0"/>
    <w:rsid w:val="009A4BB6"/>
    <w:rsid w:val="009A6507"/>
    <w:rsid w:val="009A6693"/>
    <w:rsid w:val="009A7636"/>
    <w:rsid w:val="009A7858"/>
    <w:rsid w:val="009B1105"/>
    <w:rsid w:val="009B11C8"/>
    <w:rsid w:val="009B17C1"/>
    <w:rsid w:val="009B21A4"/>
    <w:rsid w:val="009B2400"/>
    <w:rsid w:val="009B2416"/>
    <w:rsid w:val="009B299F"/>
    <w:rsid w:val="009B4A8D"/>
    <w:rsid w:val="009B4CEF"/>
    <w:rsid w:val="009B6116"/>
    <w:rsid w:val="009B6480"/>
    <w:rsid w:val="009C0166"/>
    <w:rsid w:val="009C1872"/>
    <w:rsid w:val="009C194E"/>
    <w:rsid w:val="009C21B4"/>
    <w:rsid w:val="009C2A99"/>
    <w:rsid w:val="009C2DB9"/>
    <w:rsid w:val="009C305B"/>
    <w:rsid w:val="009C42B2"/>
    <w:rsid w:val="009C44F5"/>
    <w:rsid w:val="009C4C34"/>
    <w:rsid w:val="009C52AC"/>
    <w:rsid w:val="009C6A8F"/>
    <w:rsid w:val="009C6C7B"/>
    <w:rsid w:val="009D04A8"/>
    <w:rsid w:val="009D06E1"/>
    <w:rsid w:val="009D1621"/>
    <w:rsid w:val="009D1DC8"/>
    <w:rsid w:val="009D29F5"/>
    <w:rsid w:val="009D3C42"/>
    <w:rsid w:val="009D553E"/>
    <w:rsid w:val="009D77D3"/>
    <w:rsid w:val="009D7C3E"/>
    <w:rsid w:val="009E00F7"/>
    <w:rsid w:val="009E0F4B"/>
    <w:rsid w:val="009E1388"/>
    <w:rsid w:val="009E14DE"/>
    <w:rsid w:val="009E26C3"/>
    <w:rsid w:val="009E460F"/>
    <w:rsid w:val="009E4957"/>
    <w:rsid w:val="009E4CEA"/>
    <w:rsid w:val="009E55EA"/>
    <w:rsid w:val="009E5E3C"/>
    <w:rsid w:val="009E6404"/>
    <w:rsid w:val="009E6689"/>
    <w:rsid w:val="009E696D"/>
    <w:rsid w:val="009E6B79"/>
    <w:rsid w:val="009E6D4C"/>
    <w:rsid w:val="009E743E"/>
    <w:rsid w:val="009F0469"/>
    <w:rsid w:val="009F0560"/>
    <w:rsid w:val="009F0AC2"/>
    <w:rsid w:val="009F11B0"/>
    <w:rsid w:val="009F13F6"/>
    <w:rsid w:val="009F167B"/>
    <w:rsid w:val="009F2E0F"/>
    <w:rsid w:val="009F4CAF"/>
    <w:rsid w:val="009F4FFB"/>
    <w:rsid w:val="009F5385"/>
    <w:rsid w:val="009F5457"/>
    <w:rsid w:val="009F5EE6"/>
    <w:rsid w:val="009F65BD"/>
    <w:rsid w:val="009F666C"/>
    <w:rsid w:val="009F72D9"/>
    <w:rsid w:val="00A00421"/>
    <w:rsid w:val="00A007C5"/>
    <w:rsid w:val="00A00E95"/>
    <w:rsid w:val="00A02677"/>
    <w:rsid w:val="00A02B88"/>
    <w:rsid w:val="00A03538"/>
    <w:rsid w:val="00A04689"/>
    <w:rsid w:val="00A04AA1"/>
    <w:rsid w:val="00A05D8A"/>
    <w:rsid w:val="00A07B63"/>
    <w:rsid w:val="00A112E4"/>
    <w:rsid w:val="00A11CC0"/>
    <w:rsid w:val="00A12611"/>
    <w:rsid w:val="00A12819"/>
    <w:rsid w:val="00A12840"/>
    <w:rsid w:val="00A130FE"/>
    <w:rsid w:val="00A138E6"/>
    <w:rsid w:val="00A14555"/>
    <w:rsid w:val="00A14AEA"/>
    <w:rsid w:val="00A1516F"/>
    <w:rsid w:val="00A15D6A"/>
    <w:rsid w:val="00A172A8"/>
    <w:rsid w:val="00A20BCE"/>
    <w:rsid w:val="00A23326"/>
    <w:rsid w:val="00A233A5"/>
    <w:rsid w:val="00A23753"/>
    <w:rsid w:val="00A23759"/>
    <w:rsid w:val="00A239CA"/>
    <w:rsid w:val="00A239CF"/>
    <w:rsid w:val="00A23FA3"/>
    <w:rsid w:val="00A24418"/>
    <w:rsid w:val="00A253E4"/>
    <w:rsid w:val="00A25BD1"/>
    <w:rsid w:val="00A2606A"/>
    <w:rsid w:val="00A267F9"/>
    <w:rsid w:val="00A27AAA"/>
    <w:rsid w:val="00A27CAC"/>
    <w:rsid w:val="00A31F81"/>
    <w:rsid w:val="00A32F3F"/>
    <w:rsid w:val="00A3307C"/>
    <w:rsid w:val="00A3315B"/>
    <w:rsid w:val="00A33191"/>
    <w:rsid w:val="00A33A57"/>
    <w:rsid w:val="00A33C44"/>
    <w:rsid w:val="00A342F2"/>
    <w:rsid w:val="00A348C9"/>
    <w:rsid w:val="00A3536A"/>
    <w:rsid w:val="00A35E82"/>
    <w:rsid w:val="00A368F5"/>
    <w:rsid w:val="00A36F1B"/>
    <w:rsid w:val="00A373BD"/>
    <w:rsid w:val="00A37D47"/>
    <w:rsid w:val="00A40143"/>
    <w:rsid w:val="00A41109"/>
    <w:rsid w:val="00A41598"/>
    <w:rsid w:val="00A417C5"/>
    <w:rsid w:val="00A42DA5"/>
    <w:rsid w:val="00A42DDA"/>
    <w:rsid w:val="00A43471"/>
    <w:rsid w:val="00A43487"/>
    <w:rsid w:val="00A43704"/>
    <w:rsid w:val="00A44311"/>
    <w:rsid w:val="00A4447F"/>
    <w:rsid w:val="00A455C8"/>
    <w:rsid w:val="00A46AD3"/>
    <w:rsid w:val="00A50735"/>
    <w:rsid w:val="00A51E85"/>
    <w:rsid w:val="00A52568"/>
    <w:rsid w:val="00A5287D"/>
    <w:rsid w:val="00A52ABF"/>
    <w:rsid w:val="00A5343A"/>
    <w:rsid w:val="00A55DBB"/>
    <w:rsid w:val="00A56E3C"/>
    <w:rsid w:val="00A57E6E"/>
    <w:rsid w:val="00A60285"/>
    <w:rsid w:val="00A6044F"/>
    <w:rsid w:val="00A60D8F"/>
    <w:rsid w:val="00A61F52"/>
    <w:rsid w:val="00A6242D"/>
    <w:rsid w:val="00A64CFD"/>
    <w:rsid w:val="00A64D0E"/>
    <w:rsid w:val="00A64F22"/>
    <w:rsid w:val="00A65244"/>
    <w:rsid w:val="00A6615A"/>
    <w:rsid w:val="00A66B7A"/>
    <w:rsid w:val="00A66F49"/>
    <w:rsid w:val="00A67220"/>
    <w:rsid w:val="00A673AA"/>
    <w:rsid w:val="00A67955"/>
    <w:rsid w:val="00A70E36"/>
    <w:rsid w:val="00A724E7"/>
    <w:rsid w:val="00A73B3C"/>
    <w:rsid w:val="00A73B81"/>
    <w:rsid w:val="00A744F8"/>
    <w:rsid w:val="00A75556"/>
    <w:rsid w:val="00A75947"/>
    <w:rsid w:val="00A75FF4"/>
    <w:rsid w:val="00A7628C"/>
    <w:rsid w:val="00A80C7B"/>
    <w:rsid w:val="00A812C8"/>
    <w:rsid w:val="00A81AB8"/>
    <w:rsid w:val="00A81D05"/>
    <w:rsid w:val="00A84359"/>
    <w:rsid w:val="00A8489A"/>
    <w:rsid w:val="00A85ABE"/>
    <w:rsid w:val="00A8663E"/>
    <w:rsid w:val="00A86B15"/>
    <w:rsid w:val="00A86FD1"/>
    <w:rsid w:val="00A879EC"/>
    <w:rsid w:val="00A90132"/>
    <w:rsid w:val="00A91D33"/>
    <w:rsid w:val="00A91DBD"/>
    <w:rsid w:val="00A928DC"/>
    <w:rsid w:val="00A94040"/>
    <w:rsid w:val="00A9462F"/>
    <w:rsid w:val="00A94752"/>
    <w:rsid w:val="00A952D9"/>
    <w:rsid w:val="00A95C97"/>
    <w:rsid w:val="00AA0871"/>
    <w:rsid w:val="00AA0CAE"/>
    <w:rsid w:val="00AA227F"/>
    <w:rsid w:val="00AA2553"/>
    <w:rsid w:val="00AA266A"/>
    <w:rsid w:val="00AA51B9"/>
    <w:rsid w:val="00AA58AB"/>
    <w:rsid w:val="00AA689B"/>
    <w:rsid w:val="00AA7001"/>
    <w:rsid w:val="00AA7881"/>
    <w:rsid w:val="00AA78F8"/>
    <w:rsid w:val="00AB0E5A"/>
    <w:rsid w:val="00AB1D45"/>
    <w:rsid w:val="00AB303D"/>
    <w:rsid w:val="00AB33F2"/>
    <w:rsid w:val="00AB45E5"/>
    <w:rsid w:val="00AB4C64"/>
    <w:rsid w:val="00AB4F25"/>
    <w:rsid w:val="00AB55E0"/>
    <w:rsid w:val="00AB5AE2"/>
    <w:rsid w:val="00AB669B"/>
    <w:rsid w:val="00AB6CFC"/>
    <w:rsid w:val="00AB7659"/>
    <w:rsid w:val="00AC0307"/>
    <w:rsid w:val="00AC04DC"/>
    <w:rsid w:val="00AC1372"/>
    <w:rsid w:val="00AC1F2A"/>
    <w:rsid w:val="00AC2790"/>
    <w:rsid w:val="00AC28E1"/>
    <w:rsid w:val="00AC4045"/>
    <w:rsid w:val="00AC58DE"/>
    <w:rsid w:val="00AC6DEB"/>
    <w:rsid w:val="00AD14E7"/>
    <w:rsid w:val="00AD1D4F"/>
    <w:rsid w:val="00AD2B95"/>
    <w:rsid w:val="00AD30E5"/>
    <w:rsid w:val="00AD34B2"/>
    <w:rsid w:val="00AD4B7B"/>
    <w:rsid w:val="00AD59A3"/>
    <w:rsid w:val="00AD6028"/>
    <w:rsid w:val="00AD6208"/>
    <w:rsid w:val="00AD620C"/>
    <w:rsid w:val="00AD6884"/>
    <w:rsid w:val="00AD6C36"/>
    <w:rsid w:val="00AE03B6"/>
    <w:rsid w:val="00AE07CF"/>
    <w:rsid w:val="00AE0A95"/>
    <w:rsid w:val="00AE117F"/>
    <w:rsid w:val="00AE36CF"/>
    <w:rsid w:val="00AE4163"/>
    <w:rsid w:val="00AE49FF"/>
    <w:rsid w:val="00AE4A05"/>
    <w:rsid w:val="00AE577C"/>
    <w:rsid w:val="00AE5ADC"/>
    <w:rsid w:val="00AF0F50"/>
    <w:rsid w:val="00AF45EA"/>
    <w:rsid w:val="00AF4899"/>
    <w:rsid w:val="00AF4C60"/>
    <w:rsid w:val="00AF4F21"/>
    <w:rsid w:val="00AF6034"/>
    <w:rsid w:val="00AF68E0"/>
    <w:rsid w:val="00AF6C23"/>
    <w:rsid w:val="00AF7833"/>
    <w:rsid w:val="00B01955"/>
    <w:rsid w:val="00B0311A"/>
    <w:rsid w:val="00B031FB"/>
    <w:rsid w:val="00B03CEA"/>
    <w:rsid w:val="00B04493"/>
    <w:rsid w:val="00B04CF8"/>
    <w:rsid w:val="00B05980"/>
    <w:rsid w:val="00B05C02"/>
    <w:rsid w:val="00B10B44"/>
    <w:rsid w:val="00B11F04"/>
    <w:rsid w:val="00B12402"/>
    <w:rsid w:val="00B12723"/>
    <w:rsid w:val="00B12A33"/>
    <w:rsid w:val="00B1386B"/>
    <w:rsid w:val="00B1420E"/>
    <w:rsid w:val="00B16C6F"/>
    <w:rsid w:val="00B1701C"/>
    <w:rsid w:val="00B20132"/>
    <w:rsid w:val="00B21B62"/>
    <w:rsid w:val="00B220A1"/>
    <w:rsid w:val="00B220EB"/>
    <w:rsid w:val="00B22188"/>
    <w:rsid w:val="00B22221"/>
    <w:rsid w:val="00B228F4"/>
    <w:rsid w:val="00B23B4D"/>
    <w:rsid w:val="00B245C7"/>
    <w:rsid w:val="00B24718"/>
    <w:rsid w:val="00B250C7"/>
    <w:rsid w:val="00B2546E"/>
    <w:rsid w:val="00B27ADD"/>
    <w:rsid w:val="00B316DC"/>
    <w:rsid w:val="00B31B05"/>
    <w:rsid w:val="00B3328B"/>
    <w:rsid w:val="00B33571"/>
    <w:rsid w:val="00B35FE8"/>
    <w:rsid w:val="00B40CA4"/>
    <w:rsid w:val="00B43583"/>
    <w:rsid w:val="00B43BC4"/>
    <w:rsid w:val="00B440BC"/>
    <w:rsid w:val="00B44F68"/>
    <w:rsid w:val="00B45A2C"/>
    <w:rsid w:val="00B50579"/>
    <w:rsid w:val="00B50891"/>
    <w:rsid w:val="00B51D32"/>
    <w:rsid w:val="00B523C6"/>
    <w:rsid w:val="00B527EA"/>
    <w:rsid w:val="00B52F46"/>
    <w:rsid w:val="00B5301C"/>
    <w:rsid w:val="00B5393D"/>
    <w:rsid w:val="00B53CAA"/>
    <w:rsid w:val="00B540FF"/>
    <w:rsid w:val="00B544A0"/>
    <w:rsid w:val="00B544C2"/>
    <w:rsid w:val="00B5483E"/>
    <w:rsid w:val="00B57A35"/>
    <w:rsid w:val="00B6031B"/>
    <w:rsid w:val="00B6098D"/>
    <w:rsid w:val="00B60DEB"/>
    <w:rsid w:val="00B6141F"/>
    <w:rsid w:val="00B621A0"/>
    <w:rsid w:val="00B625D2"/>
    <w:rsid w:val="00B62E9E"/>
    <w:rsid w:val="00B63655"/>
    <w:rsid w:val="00B637E5"/>
    <w:rsid w:val="00B65374"/>
    <w:rsid w:val="00B6557F"/>
    <w:rsid w:val="00B65B18"/>
    <w:rsid w:val="00B6662B"/>
    <w:rsid w:val="00B66E82"/>
    <w:rsid w:val="00B67375"/>
    <w:rsid w:val="00B67C3C"/>
    <w:rsid w:val="00B70F6C"/>
    <w:rsid w:val="00B71FB5"/>
    <w:rsid w:val="00B72357"/>
    <w:rsid w:val="00B74F72"/>
    <w:rsid w:val="00B75752"/>
    <w:rsid w:val="00B75826"/>
    <w:rsid w:val="00B75B82"/>
    <w:rsid w:val="00B765C8"/>
    <w:rsid w:val="00B766ED"/>
    <w:rsid w:val="00B76703"/>
    <w:rsid w:val="00B7676A"/>
    <w:rsid w:val="00B769A8"/>
    <w:rsid w:val="00B80167"/>
    <w:rsid w:val="00B80DF0"/>
    <w:rsid w:val="00B822B8"/>
    <w:rsid w:val="00B8475F"/>
    <w:rsid w:val="00B84A7E"/>
    <w:rsid w:val="00B84F3D"/>
    <w:rsid w:val="00B851F7"/>
    <w:rsid w:val="00B85E9D"/>
    <w:rsid w:val="00B866A2"/>
    <w:rsid w:val="00B86FDD"/>
    <w:rsid w:val="00B8737F"/>
    <w:rsid w:val="00B92E52"/>
    <w:rsid w:val="00B949A7"/>
    <w:rsid w:val="00B94D9E"/>
    <w:rsid w:val="00B953E0"/>
    <w:rsid w:val="00B95705"/>
    <w:rsid w:val="00B96417"/>
    <w:rsid w:val="00B9673D"/>
    <w:rsid w:val="00B9682F"/>
    <w:rsid w:val="00B97648"/>
    <w:rsid w:val="00B97A0E"/>
    <w:rsid w:val="00B97DCF"/>
    <w:rsid w:val="00B97EA2"/>
    <w:rsid w:val="00BA00EB"/>
    <w:rsid w:val="00BA052B"/>
    <w:rsid w:val="00BA060B"/>
    <w:rsid w:val="00BA0FB8"/>
    <w:rsid w:val="00BA14FD"/>
    <w:rsid w:val="00BA1F60"/>
    <w:rsid w:val="00BA37CE"/>
    <w:rsid w:val="00BA3B5C"/>
    <w:rsid w:val="00BA46DE"/>
    <w:rsid w:val="00BA4829"/>
    <w:rsid w:val="00BA509E"/>
    <w:rsid w:val="00BA5A8E"/>
    <w:rsid w:val="00BA64FD"/>
    <w:rsid w:val="00BA68D7"/>
    <w:rsid w:val="00BA7401"/>
    <w:rsid w:val="00BA7A3D"/>
    <w:rsid w:val="00BA7BE9"/>
    <w:rsid w:val="00BB23C5"/>
    <w:rsid w:val="00BB2425"/>
    <w:rsid w:val="00BB2A0D"/>
    <w:rsid w:val="00BB2AA9"/>
    <w:rsid w:val="00BB3787"/>
    <w:rsid w:val="00BB39E6"/>
    <w:rsid w:val="00BB4717"/>
    <w:rsid w:val="00BB49CF"/>
    <w:rsid w:val="00BB4FA8"/>
    <w:rsid w:val="00BB5AF7"/>
    <w:rsid w:val="00BB74DA"/>
    <w:rsid w:val="00BC29C6"/>
    <w:rsid w:val="00BC3678"/>
    <w:rsid w:val="00BC4756"/>
    <w:rsid w:val="00BC50C1"/>
    <w:rsid w:val="00BC636C"/>
    <w:rsid w:val="00BC6559"/>
    <w:rsid w:val="00BC680A"/>
    <w:rsid w:val="00BC6CCC"/>
    <w:rsid w:val="00BC6E98"/>
    <w:rsid w:val="00BC7309"/>
    <w:rsid w:val="00BC7679"/>
    <w:rsid w:val="00BC7C2F"/>
    <w:rsid w:val="00BD0053"/>
    <w:rsid w:val="00BD23FB"/>
    <w:rsid w:val="00BD2831"/>
    <w:rsid w:val="00BD366E"/>
    <w:rsid w:val="00BD371A"/>
    <w:rsid w:val="00BD44B4"/>
    <w:rsid w:val="00BD62A6"/>
    <w:rsid w:val="00BD6D76"/>
    <w:rsid w:val="00BD6DDE"/>
    <w:rsid w:val="00BD7767"/>
    <w:rsid w:val="00BD787C"/>
    <w:rsid w:val="00BD7CAC"/>
    <w:rsid w:val="00BD7F79"/>
    <w:rsid w:val="00BE06A1"/>
    <w:rsid w:val="00BE0928"/>
    <w:rsid w:val="00BE0BB7"/>
    <w:rsid w:val="00BE0CAE"/>
    <w:rsid w:val="00BE29B8"/>
    <w:rsid w:val="00BE3354"/>
    <w:rsid w:val="00BE43A9"/>
    <w:rsid w:val="00BE4705"/>
    <w:rsid w:val="00BE4D47"/>
    <w:rsid w:val="00BE4DB7"/>
    <w:rsid w:val="00BE682C"/>
    <w:rsid w:val="00BF0216"/>
    <w:rsid w:val="00BF0AE9"/>
    <w:rsid w:val="00BF1849"/>
    <w:rsid w:val="00BF1AFE"/>
    <w:rsid w:val="00BF2865"/>
    <w:rsid w:val="00BF28A7"/>
    <w:rsid w:val="00BF486C"/>
    <w:rsid w:val="00BF5681"/>
    <w:rsid w:val="00BF583E"/>
    <w:rsid w:val="00BF72CA"/>
    <w:rsid w:val="00BF7F24"/>
    <w:rsid w:val="00C003FB"/>
    <w:rsid w:val="00C00C76"/>
    <w:rsid w:val="00C01C95"/>
    <w:rsid w:val="00C02CF1"/>
    <w:rsid w:val="00C03016"/>
    <w:rsid w:val="00C03413"/>
    <w:rsid w:val="00C04232"/>
    <w:rsid w:val="00C04E5A"/>
    <w:rsid w:val="00C05A07"/>
    <w:rsid w:val="00C06402"/>
    <w:rsid w:val="00C06633"/>
    <w:rsid w:val="00C077F3"/>
    <w:rsid w:val="00C10DE4"/>
    <w:rsid w:val="00C11C29"/>
    <w:rsid w:val="00C13181"/>
    <w:rsid w:val="00C1367D"/>
    <w:rsid w:val="00C14B57"/>
    <w:rsid w:val="00C15D75"/>
    <w:rsid w:val="00C163A8"/>
    <w:rsid w:val="00C17FD3"/>
    <w:rsid w:val="00C202EA"/>
    <w:rsid w:val="00C2071A"/>
    <w:rsid w:val="00C211CA"/>
    <w:rsid w:val="00C2190A"/>
    <w:rsid w:val="00C22B16"/>
    <w:rsid w:val="00C27968"/>
    <w:rsid w:val="00C27B54"/>
    <w:rsid w:val="00C30C89"/>
    <w:rsid w:val="00C32C28"/>
    <w:rsid w:val="00C32C70"/>
    <w:rsid w:val="00C33C6E"/>
    <w:rsid w:val="00C33E50"/>
    <w:rsid w:val="00C3709F"/>
    <w:rsid w:val="00C37453"/>
    <w:rsid w:val="00C4039A"/>
    <w:rsid w:val="00C4149B"/>
    <w:rsid w:val="00C41DF0"/>
    <w:rsid w:val="00C432A7"/>
    <w:rsid w:val="00C43370"/>
    <w:rsid w:val="00C434CD"/>
    <w:rsid w:val="00C43A96"/>
    <w:rsid w:val="00C44D76"/>
    <w:rsid w:val="00C45864"/>
    <w:rsid w:val="00C46377"/>
    <w:rsid w:val="00C47064"/>
    <w:rsid w:val="00C47F2E"/>
    <w:rsid w:val="00C504D2"/>
    <w:rsid w:val="00C528A5"/>
    <w:rsid w:val="00C52BF0"/>
    <w:rsid w:val="00C5605E"/>
    <w:rsid w:val="00C56751"/>
    <w:rsid w:val="00C5675F"/>
    <w:rsid w:val="00C6041F"/>
    <w:rsid w:val="00C60994"/>
    <w:rsid w:val="00C62A31"/>
    <w:rsid w:val="00C630A0"/>
    <w:rsid w:val="00C63645"/>
    <w:rsid w:val="00C6379F"/>
    <w:rsid w:val="00C63ECD"/>
    <w:rsid w:val="00C64212"/>
    <w:rsid w:val="00C65387"/>
    <w:rsid w:val="00C65A44"/>
    <w:rsid w:val="00C65E0A"/>
    <w:rsid w:val="00C66DB1"/>
    <w:rsid w:val="00C67BFA"/>
    <w:rsid w:val="00C7044E"/>
    <w:rsid w:val="00C70D17"/>
    <w:rsid w:val="00C71160"/>
    <w:rsid w:val="00C71488"/>
    <w:rsid w:val="00C7150E"/>
    <w:rsid w:val="00C72112"/>
    <w:rsid w:val="00C72ADD"/>
    <w:rsid w:val="00C72BAF"/>
    <w:rsid w:val="00C7317A"/>
    <w:rsid w:val="00C75CB1"/>
    <w:rsid w:val="00C76CF6"/>
    <w:rsid w:val="00C77344"/>
    <w:rsid w:val="00C773A6"/>
    <w:rsid w:val="00C813AB"/>
    <w:rsid w:val="00C81953"/>
    <w:rsid w:val="00C81DD3"/>
    <w:rsid w:val="00C828B7"/>
    <w:rsid w:val="00C82CEF"/>
    <w:rsid w:val="00C82F9D"/>
    <w:rsid w:val="00C8319D"/>
    <w:rsid w:val="00C84C2D"/>
    <w:rsid w:val="00C87AFB"/>
    <w:rsid w:val="00C90FAA"/>
    <w:rsid w:val="00C9182D"/>
    <w:rsid w:val="00C92FC3"/>
    <w:rsid w:val="00C93984"/>
    <w:rsid w:val="00C93C7D"/>
    <w:rsid w:val="00C9476B"/>
    <w:rsid w:val="00C95B80"/>
    <w:rsid w:val="00C96E3C"/>
    <w:rsid w:val="00C97806"/>
    <w:rsid w:val="00CA3141"/>
    <w:rsid w:val="00CA3B01"/>
    <w:rsid w:val="00CA451B"/>
    <w:rsid w:val="00CA5679"/>
    <w:rsid w:val="00CA6AF4"/>
    <w:rsid w:val="00CA7228"/>
    <w:rsid w:val="00CB0076"/>
    <w:rsid w:val="00CB1688"/>
    <w:rsid w:val="00CB1A0A"/>
    <w:rsid w:val="00CB1ECB"/>
    <w:rsid w:val="00CB1F48"/>
    <w:rsid w:val="00CB25DB"/>
    <w:rsid w:val="00CB32D2"/>
    <w:rsid w:val="00CB41BF"/>
    <w:rsid w:val="00CB4BB1"/>
    <w:rsid w:val="00CB5395"/>
    <w:rsid w:val="00CB6964"/>
    <w:rsid w:val="00CB7BD8"/>
    <w:rsid w:val="00CB7ED7"/>
    <w:rsid w:val="00CC0165"/>
    <w:rsid w:val="00CC0EF4"/>
    <w:rsid w:val="00CC0F2E"/>
    <w:rsid w:val="00CC22C9"/>
    <w:rsid w:val="00CC233E"/>
    <w:rsid w:val="00CC58BD"/>
    <w:rsid w:val="00CC62FE"/>
    <w:rsid w:val="00CC6E6D"/>
    <w:rsid w:val="00CD01DF"/>
    <w:rsid w:val="00CD0E96"/>
    <w:rsid w:val="00CD1EAB"/>
    <w:rsid w:val="00CD2B41"/>
    <w:rsid w:val="00CD33DF"/>
    <w:rsid w:val="00CD3BF4"/>
    <w:rsid w:val="00CD3D78"/>
    <w:rsid w:val="00CD4567"/>
    <w:rsid w:val="00CD579F"/>
    <w:rsid w:val="00CD5AAA"/>
    <w:rsid w:val="00CD6A3F"/>
    <w:rsid w:val="00CD6D74"/>
    <w:rsid w:val="00CD72DD"/>
    <w:rsid w:val="00CD79BB"/>
    <w:rsid w:val="00CE0C3C"/>
    <w:rsid w:val="00CE155A"/>
    <w:rsid w:val="00CE1E45"/>
    <w:rsid w:val="00CE1F34"/>
    <w:rsid w:val="00CE2457"/>
    <w:rsid w:val="00CE3957"/>
    <w:rsid w:val="00CE3DAD"/>
    <w:rsid w:val="00CE4351"/>
    <w:rsid w:val="00CE7033"/>
    <w:rsid w:val="00CE7899"/>
    <w:rsid w:val="00CE7D98"/>
    <w:rsid w:val="00CF03E4"/>
    <w:rsid w:val="00CF1E34"/>
    <w:rsid w:val="00CF25A1"/>
    <w:rsid w:val="00CF3365"/>
    <w:rsid w:val="00CF36A1"/>
    <w:rsid w:val="00CF51D8"/>
    <w:rsid w:val="00CF5D36"/>
    <w:rsid w:val="00CF6817"/>
    <w:rsid w:val="00CF688D"/>
    <w:rsid w:val="00D004D6"/>
    <w:rsid w:val="00D0178A"/>
    <w:rsid w:val="00D0191B"/>
    <w:rsid w:val="00D04119"/>
    <w:rsid w:val="00D04711"/>
    <w:rsid w:val="00D04DA6"/>
    <w:rsid w:val="00D062D8"/>
    <w:rsid w:val="00D0673C"/>
    <w:rsid w:val="00D07258"/>
    <w:rsid w:val="00D076AB"/>
    <w:rsid w:val="00D11EEF"/>
    <w:rsid w:val="00D16D3D"/>
    <w:rsid w:val="00D21018"/>
    <w:rsid w:val="00D21BA8"/>
    <w:rsid w:val="00D22A63"/>
    <w:rsid w:val="00D22C52"/>
    <w:rsid w:val="00D22C96"/>
    <w:rsid w:val="00D2417D"/>
    <w:rsid w:val="00D244DD"/>
    <w:rsid w:val="00D2560E"/>
    <w:rsid w:val="00D2661F"/>
    <w:rsid w:val="00D26973"/>
    <w:rsid w:val="00D27499"/>
    <w:rsid w:val="00D27515"/>
    <w:rsid w:val="00D306B1"/>
    <w:rsid w:val="00D320F3"/>
    <w:rsid w:val="00D337FF"/>
    <w:rsid w:val="00D34031"/>
    <w:rsid w:val="00D3447D"/>
    <w:rsid w:val="00D36019"/>
    <w:rsid w:val="00D37122"/>
    <w:rsid w:val="00D37A97"/>
    <w:rsid w:val="00D4037C"/>
    <w:rsid w:val="00D40CE3"/>
    <w:rsid w:val="00D414F4"/>
    <w:rsid w:val="00D416B9"/>
    <w:rsid w:val="00D41A7B"/>
    <w:rsid w:val="00D41D9F"/>
    <w:rsid w:val="00D42BB4"/>
    <w:rsid w:val="00D4434C"/>
    <w:rsid w:val="00D451C5"/>
    <w:rsid w:val="00D45453"/>
    <w:rsid w:val="00D46C6A"/>
    <w:rsid w:val="00D50E45"/>
    <w:rsid w:val="00D51642"/>
    <w:rsid w:val="00D518CD"/>
    <w:rsid w:val="00D51E5F"/>
    <w:rsid w:val="00D52845"/>
    <w:rsid w:val="00D533E8"/>
    <w:rsid w:val="00D53C6B"/>
    <w:rsid w:val="00D53E29"/>
    <w:rsid w:val="00D557B0"/>
    <w:rsid w:val="00D57933"/>
    <w:rsid w:val="00D57D01"/>
    <w:rsid w:val="00D57F62"/>
    <w:rsid w:val="00D60BD3"/>
    <w:rsid w:val="00D61257"/>
    <w:rsid w:val="00D61A9B"/>
    <w:rsid w:val="00D62E84"/>
    <w:rsid w:val="00D639F2"/>
    <w:rsid w:val="00D63A39"/>
    <w:rsid w:val="00D6672B"/>
    <w:rsid w:val="00D67172"/>
    <w:rsid w:val="00D67610"/>
    <w:rsid w:val="00D726F9"/>
    <w:rsid w:val="00D7325F"/>
    <w:rsid w:val="00D732EA"/>
    <w:rsid w:val="00D74E39"/>
    <w:rsid w:val="00D75466"/>
    <w:rsid w:val="00D77EEE"/>
    <w:rsid w:val="00D809E3"/>
    <w:rsid w:val="00D8108A"/>
    <w:rsid w:val="00D826C2"/>
    <w:rsid w:val="00D82DAD"/>
    <w:rsid w:val="00D8418B"/>
    <w:rsid w:val="00D84688"/>
    <w:rsid w:val="00D84AB4"/>
    <w:rsid w:val="00D84BB0"/>
    <w:rsid w:val="00D84D4A"/>
    <w:rsid w:val="00D855A9"/>
    <w:rsid w:val="00D8631A"/>
    <w:rsid w:val="00D86966"/>
    <w:rsid w:val="00D87603"/>
    <w:rsid w:val="00D87C80"/>
    <w:rsid w:val="00D9091C"/>
    <w:rsid w:val="00D9105E"/>
    <w:rsid w:val="00D91D4B"/>
    <w:rsid w:val="00D92726"/>
    <w:rsid w:val="00D92733"/>
    <w:rsid w:val="00D92E2A"/>
    <w:rsid w:val="00D9303E"/>
    <w:rsid w:val="00D933B6"/>
    <w:rsid w:val="00D93483"/>
    <w:rsid w:val="00D93678"/>
    <w:rsid w:val="00D93C60"/>
    <w:rsid w:val="00D9492B"/>
    <w:rsid w:val="00D94B51"/>
    <w:rsid w:val="00D95918"/>
    <w:rsid w:val="00D95EC1"/>
    <w:rsid w:val="00D96F02"/>
    <w:rsid w:val="00D970E1"/>
    <w:rsid w:val="00D97C92"/>
    <w:rsid w:val="00D97F49"/>
    <w:rsid w:val="00DA0778"/>
    <w:rsid w:val="00DA1030"/>
    <w:rsid w:val="00DA1DB5"/>
    <w:rsid w:val="00DA2351"/>
    <w:rsid w:val="00DA241A"/>
    <w:rsid w:val="00DA2550"/>
    <w:rsid w:val="00DA26C2"/>
    <w:rsid w:val="00DA301A"/>
    <w:rsid w:val="00DA34ED"/>
    <w:rsid w:val="00DA41FA"/>
    <w:rsid w:val="00DA4784"/>
    <w:rsid w:val="00DA6292"/>
    <w:rsid w:val="00DA630A"/>
    <w:rsid w:val="00DA660C"/>
    <w:rsid w:val="00DA761E"/>
    <w:rsid w:val="00DB0643"/>
    <w:rsid w:val="00DB067F"/>
    <w:rsid w:val="00DB10E7"/>
    <w:rsid w:val="00DB19F4"/>
    <w:rsid w:val="00DB1F30"/>
    <w:rsid w:val="00DB2B07"/>
    <w:rsid w:val="00DB3161"/>
    <w:rsid w:val="00DB3C45"/>
    <w:rsid w:val="00DB3CC6"/>
    <w:rsid w:val="00DB4351"/>
    <w:rsid w:val="00DB47F5"/>
    <w:rsid w:val="00DB749C"/>
    <w:rsid w:val="00DB7763"/>
    <w:rsid w:val="00DC0452"/>
    <w:rsid w:val="00DC054B"/>
    <w:rsid w:val="00DC3F3A"/>
    <w:rsid w:val="00DC4509"/>
    <w:rsid w:val="00DC4A2D"/>
    <w:rsid w:val="00DC5200"/>
    <w:rsid w:val="00DC5804"/>
    <w:rsid w:val="00DC5A3C"/>
    <w:rsid w:val="00DC5B3D"/>
    <w:rsid w:val="00DD108B"/>
    <w:rsid w:val="00DD1CCC"/>
    <w:rsid w:val="00DD1E0C"/>
    <w:rsid w:val="00DD20F4"/>
    <w:rsid w:val="00DD2846"/>
    <w:rsid w:val="00DD29A3"/>
    <w:rsid w:val="00DD2AAE"/>
    <w:rsid w:val="00DD36B5"/>
    <w:rsid w:val="00DD4BB3"/>
    <w:rsid w:val="00DD64B7"/>
    <w:rsid w:val="00DD75FC"/>
    <w:rsid w:val="00DD7973"/>
    <w:rsid w:val="00DD7B10"/>
    <w:rsid w:val="00DE1EBF"/>
    <w:rsid w:val="00DE1FC8"/>
    <w:rsid w:val="00DE264B"/>
    <w:rsid w:val="00DE2BA7"/>
    <w:rsid w:val="00DE4C37"/>
    <w:rsid w:val="00DE5888"/>
    <w:rsid w:val="00DE64AD"/>
    <w:rsid w:val="00DE7FAB"/>
    <w:rsid w:val="00DF0573"/>
    <w:rsid w:val="00DF06A9"/>
    <w:rsid w:val="00DF0B2E"/>
    <w:rsid w:val="00DF5696"/>
    <w:rsid w:val="00DF708E"/>
    <w:rsid w:val="00DF7708"/>
    <w:rsid w:val="00E01185"/>
    <w:rsid w:val="00E01D33"/>
    <w:rsid w:val="00E03A5A"/>
    <w:rsid w:val="00E0502F"/>
    <w:rsid w:val="00E05AC3"/>
    <w:rsid w:val="00E06186"/>
    <w:rsid w:val="00E075A0"/>
    <w:rsid w:val="00E07A99"/>
    <w:rsid w:val="00E10314"/>
    <w:rsid w:val="00E10CF5"/>
    <w:rsid w:val="00E1116B"/>
    <w:rsid w:val="00E120F3"/>
    <w:rsid w:val="00E12A1E"/>
    <w:rsid w:val="00E13093"/>
    <w:rsid w:val="00E1346B"/>
    <w:rsid w:val="00E135FE"/>
    <w:rsid w:val="00E142ED"/>
    <w:rsid w:val="00E1507A"/>
    <w:rsid w:val="00E165CC"/>
    <w:rsid w:val="00E16E7F"/>
    <w:rsid w:val="00E17326"/>
    <w:rsid w:val="00E17501"/>
    <w:rsid w:val="00E2067F"/>
    <w:rsid w:val="00E20F50"/>
    <w:rsid w:val="00E20FF5"/>
    <w:rsid w:val="00E216B2"/>
    <w:rsid w:val="00E21AEB"/>
    <w:rsid w:val="00E2206C"/>
    <w:rsid w:val="00E22B71"/>
    <w:rsid w:val="00E23158"/>
    <w:rsid w:val="00E24BE9"/>
    <w:rsid w:val="00E255BD"/>
    <w:rsid w:val="00E26468"/>
    <w:rsid w:val="00E304F2"/>
    <w:rsid w:val="00E314D8"/>
    <w:rsid w:val="00E32401"/>
    <w:rsid w:val="00E336E9"/>
    <w:rsid w:val="00E33DCC"/>
    <w:rsid w:val="00E35D0E"/>
    <w:rsid w:val="00E37AEA"/>
    <w:rsid w:val="00E40A4E"/>
    <w:rsid w:val="00E4143C"/>
    <w:rsid w:val="00E41D34"/>
    <w:rsid w:val="00E42733"/>
    <w:rsid w:val="00E42C0C"/>
    <w:rsid w:val="00E4365D"/>
    <w:rsid w:val="00E43BC0"/>
    <w:rsid w:val="00E444F1"/>
    <w:rsid w:val="00E447DA"/>
    <w:rsid w:val="00E44CA4"/>
    <w:rsid w:val="00E453BF"/>
    <w:rsid w:val="00E45DA8"/>
    <w:rsid w:val="00E45E57"/>
    <w:rsid w:val="00E461E2"/>
    <w:rsid w:val="00E4650B"/>
    <w:rsid w:val="00E468C6"/>
    <w:rsid w:val="00E470A1"/>
    <w:rsid w:val="00E477AE"/>
    <w:rsid w:val="00E47830"/>
    <w:rsid w:val="00E51101"/>
    <w:rsid w:val="00E549F8"/>
    <w:rsid w:val="00E54D32"/>
    <w:rsid w:val="00E55716"/>
    <w:rsid w:val="00E56604"/>
    <w:rsid w:val="00E56B49"/>
    <w:rsid w:val="00E5715F"/>
    <w:rsid w:val="00E57A82"/>
    <w:rsid w:val="00E57A8E"/>
    <w:rsid w:val="00E605B1"/>
    <w:rsid w:val="00E61A3C"/>
    <w:rsid w:val="00E61DB9"/>
    <w:rsid w:val="00E630E4"/>
    <w:rsid w:val="00E669F2"/>
    <w:rsid w:val="00E70215"/>
    <w:rsid w:val="00E70553"/>
    <w:rsid w:val="00E7064A"/>
    <w:rsid w:val="00E710A6"/>
    <w:rsid w:val="00E7199D"/>
    <w:rsid w:val="00E72511"/>
    <w:rsid w:val="00E73C8A"/>
    <w:rsid w:val="00E75B8A"/>
    <w:rsid w:val="00E773FB"/>
    <w:rsid w:val="00E774C4"/>
    <w:rsid w:val="00E80357"/>
    <w:rsid w:val="00E815F3"/>
    <w:rsid w:val="00E83E92"/>
    <w:rsid w:val="00E84DA6"/>
    <w:rsid w:val="00E85468"/>
    <w:rsid w:val="00E86579"/>
    <w:rsid w:val="00E86F34"/>
    <w:rsid w:val="00E90641"/>
    <w:rsid w:val="00E90F3D"/>
    <w:rsid w:val="00E924DA"/>
    <w:rsid w:val="00E92FD9"/>
    <w:rsid w:val="00E930BE"/>
    <w:rsid w:val="00E93CB0"/>
    <w:rsid w:val="00E93D59"/>
    <w:rsid w:val="00E9742A"/>
    <w:rsid w:val="00E97B53"/>
    <w:rsid w:val="00EA0D7D"/>
    <w:rsid w:val="00EA133F"/>
    <w:rsid w:val="00EA1A4C"/>
    <w:rsid w:val="00EA1CDD"/>
    <w:rsid w:val="00EA2460"/>
    <w:rsid w:val="00EA39B0"/>
    <w:rsid w:val="00EA3CB7"/>
    <w:rsid w:val="00EA692F"/>
    <w:rsid w:val="00EB030F"/>
    <w:rsid w:val="00EB19C3"/>
    <w:rsid w:val="00EB1DD0"/>
    <w:rsid w:val="00EB1F56"/>
    <w:rsid w:val="00EB2992"/>
    <w:rsid w:val="00EB2DB5"/>
    <w:rsid w:val="00EB6069"/>
    <w:rsid w:val="00EB63A7"/>
    <w:rsid w:val="00EB6E74"/>
    <w:rsid w:val="00EB766D"/>
    <w:rsid w:val="00EC12F2"/>
    <w:rsid w:val="00EC2549"/>
    <w:rsid w:val="00EC2A7F"/>
    <w:rsid w:val="00EC2B9E"/>
    <w:rsid w:val="00EC3168"/>
    <w:rsid w:val="00EC4F2E"/>
    <w:rsid w:val="00EC7BEC"/>
    <w:rsid w:val="00ED0A81"/>
    <w:rsid w:val="00ED0F5A"/>
    <w:rsid w:val="00ED28DB"/>
    <w:rsid w:val="00ED292B"/>
    <w:rsid w:val="00ED3B3B"/>
    <w:rsid w:val="00ED6EE5"/>
    <w:rsid w:val="00EE03D0"/>
    <w:rsid w:val="00EE0D11"/>
    <w:rsid w:val="00EE3459"/>
    <w:rsid w:val="00EE3645"/>
    <w:rsid w:val="00EE372E"/>
    <w:rsid w:val="00EE4A29"/>
    <w:rsid w:val="00EE54AD"/>
    <w:rsid w:val="00EE5511"/>
    <w:rsid w:val="00EE5FCE"/>
    <w:rsid w:val="00EE72E6"/>
    <w:rsid w:val="00EE74D3"/>
    <w:rsid w:val="00EF03F8"/>
    <w:rsid w:val="00EF2AA0"/>
    <w:rsid w:val="00EF3527"/>
    <w:rsid w:val="00EF3FCD"/>
    <w:rsid w:val="00EF452B"/>
    <w:rsid w:val="00EF49D4"/>
    <w:rsid w:val="00EF5F58"/>
    <w:rsid w:val="00EF653E"/>
    <w:rsid w:val="00EF7E00"/>
    <w:rsid w:val="00F002CD"/>
    <w:rsid w:val="00F006C3"/>
    <w:rsid w:val="00F01059"/>
    <w:rsid w:val="00F01239"/>
    <w:rsid w:val="00F01C71"/>
    <w:rsid w:val="00F01F04"/>
    <w:rsid w:val="00F024C6"/>
    <w:rsid w:val="00F02577"/>
    <w:rsid w:val="00F03900"/>
    <w:rsid w:val="00F04921"/>
    <w:rsid w:val="00F04C9A"/>
    <w:rsid w:val="00F05E66"/>
    <w:rsid w:val="00F06449"/>
    <w:rsid w:val="00F067D0"/>
    <w:rsid w:val="00F07BED"/>
    <w:rsid w:val="00F10AE8"/>
    <w:rsid w:val="00F10D29"/>
    <w:rsid w:val="00F11695"/>
    <w:rsid w:val="00F1349F"/>
    <w:rsid w:val="00F14581"/>
    <w:rsid w:val="00F15252"/>
    <w:rsid w:val="00F15503"/>
    <w:rsid w:val="00F17303"/>
    <w:rsid w:val="00F17503"/>
    <w:rsid w:val="00F17BBA"/>
    <w:rsid w:val="00F17BE7"/>
    <w:rsid w:val="00F20838"/>
    <w:rsid w:val="00F22239"/>
    <w:rsid w:val="00F233A9"/>
    <w:rsid w:val="00F2355F"/>
    <w:rsid w:val="00F23B23"/>
    <w:rsid w:val="00F24C59"/>
    <w:rsid w:val="00F25638"/>
    <w:rsid w:val="00F25993"/>
    <w:rsid w:val="00F30BD9"/>
    <w:rsid w:val="00F30F43"/>
    <w:rsid w:val="00F31136"/>
    <w:rsid w:val="00F318DE"/>
    <w:rsid w:val="00F32C57"/>
    <w:rsid w:val="00F32E04"/>
    <w:rsid w:val="00F339C1"/>
    <w:rsid w:val="00F345A9"/>
    <w:rsid w:val="00F355BF"/>
    <w:rsid w:val="00F40692"/>
    <w:rsid w:val="00F40FB1"/>
    <w:rsid w:val="00F40FD4"/>
    <w:rsid w:val="00F41C9A"/>
    <w:rsid w:val="00F420C0"/>
    <w:rsid w:val="00F426DF"/>
    <w:rsid w:val="00F431C0"/>
    <w:rsid w:val="00F43324"/>
    <w:rsid w:val="00F43678"/>
    <w:rsid w:val="00F440A2"/>
    <w:rsid w:val="00F442CB"/>
    <w:rsid w:val="00F46016"/>
    <w:rsid w:val="00F468E0"/>
    <w:rsid w:val="00F47546"/>
    <w:rsid w:val="00F50191"/>
    <w:rsid w:val="00F50AA5"/>
    <w:rsid w:val="00F50C63"/>
    <w:rsid w:val="00F51337"/>
    <w:rsid w:val="00F51D66"/>
    <w:rsid w:val="00F525E6"/>
    <w:rsid w:val="00F5284C"/>
    <w:rsid w:val="00F52B1D"/>
    <w:rsid w:val="00F5325B"/>
    <w:rsid w:val="00F53BE2"/>
    <w:rsid w:val="00F554DC"/>
    <w:rsid w:val="00F55ADE"/>
    <w:rsid w:val="00F55C62"/>
    <w:rsid w:val="00F56443"/>
    <w:rsid w:val="00F57B5A"/>
    <w:rsid w:val="00F57EEA"/>
    <w:rsid w:val="00F612A9"/>
    <w:rsid w:val="00F614B3"/>
    <w:rsid w:val="00F62E39"/>
    <w:rsid w:val="00F634C4"/>
    <w:rsid w:val="00F63C1A"/>
    <w:rsid w:val="00F642C4"/>
    <w:rsid w:val="00F6531F"/>
    <w:rsid w:val="00F65B80"/>
    <w:rsid w:val="00F67B53"/>
    <w:rsid w:val="00F67DAF"/>
    <w:rsid w:val="00F70459"/>
    <w:rsid w:val="00F70D30"/>
    <w:rsid w:val="00F71E1C"/>
    <w:rsid w:val="00F7306E"/>
    <w:rsid w:val="00F73492"/>
    <w:rsid w:val="00F754C4"/>
    <w:rsid w:val="00F76B49"/>
    <w:rsid w:val="00F773EC"/>
    <w:rsid w:val="00F7787C"/>
    <w:rsid w:val="00F8014B"/>
    <w:rsid w:val="00F81519"/>
    <w:rsid w:val="00F8290C"/>
    <w:rsid w:val="00F83700"/>
    <w:rsid w:val="00F86D8B"/>
    <w:rsid w:val="00F90BEE"/>
    <w:rsid w:val="00F9112E"/>
    <w:rsid w:val="00F91ACC"/>
    <w:rsid w:val="00F91DDE"/>
    <w:rsid w:val="00F91F25"/>
    <w:rsid w:val="00F923C7"/>
    <w:rsid w:val="00F92DB0"/>
    <w:rsid w:val="00F94433"/>
    <w:rsid w:val="00F94F56"/>
    <w:rsid w:val="00F9509C"/>
    <w:rsid w:val="00F95370"/>
    <w:rsid w:val="00F9548A"/>
    <w:rsid w:val="00F958EC"/>
    <w:rsid w:val="00F95B93"/>
    <w:rsid w:val="00F96DCF"/>
    <w:rsid w:val="00F96FFA"/>
    <w:rsid w:val="00F97E98"/>
    <w:rsid w:val="00FA086D"/>
    <w:rsid w:val="00FA1168"/>
    <w:rsid w:val="00FA1169"/>
    <w:rsid w:val="00FA136C"/>
    <w:rsid w:val="00FA1633"/>
    <w:rsid w:val="00FA21AE"/>
    <w:rsid w:val="00FA2334"/>
    <w:rsid w:val="00FA2706"/>
    <w:rsid w:val="00FA29C5"/>
    <w:rsid w:val="00FA4102"/>
    <w:rsid w:val="00FA557E"/>
    <w:rsid w:val="00FA62C5"/>
    <w:rsid w:val="00FA695F"/>
    <w:rsid w:val="00FA711E"/>
    <w:rsid w:val="00FA789B"/>
    <w:rsid w:val="00FB0145"/>
    <w:rsid w:val="00FB02E2"/>
    <w:rsid w:val="00FB03CD"/>
    <w:rsid w:val="00FB0759"/>
    <w:rsid w:val="00FB0CCA"/>
    <w:rsid w:val="00FB124F"/>
    <w:rsid w:val="00FB28EE"/>
    <w:rsid w:val="00FB3F40"/>
    <w:rsid w:val="00FB6BB5"/>
    <w:rsid w:val="00FC0420"/>
    <w:rsid w:val="00FC0BCA"/>
    <w:rsid w:val="00FC0BDB"/>
    <w:rsid w:val="00FC0DC2"/>
    <w:rsid w:val="00FC107B"/>
    <w:rsid w:val="00FC2093"/>
    <w:rsid w:val="00FC21AE"/>
    <w:rsid w:val="00FC21E5"/>
    <w:rsid w:val="00FC268F"/>
    <w:rsid w:val="00FC4416"/>
    <w:rsid w:val="00FC5EF5"/>
    <w:rsid w:val="00FC727B"/>
    <w:rsid w:val="00FC74BF"/>
    <w:rsid w:val="00FC7AFE"/>
    <w:rsid w:val="00FD004A"/>
    <w:rsid w:val="00FD009D"/>
    <w:rsid w:val="00FD049D"/>
    <w:rsid w:val="00FD0643"/>
    <w:rsid w:val="00FD4D3E"/>
    <w:rsid w:val="00FD597B"/>
    <w:rsid w:val="00FD5C36"/>
    <w:rsid w:val="00FD60DD"/>
    <w:rsid w:val="00FD670B"/>
    <w:rsid w:val="00FE197C"/>
    <w:rsid w:val="00FE218E"/>
    <w:rsid w:val="00FE225D"/>
    <w:rsid w:val="00FE278F"/>
    <w:rsid w:val="00FE3556"/>
    <w:rsid w:val="00FE3E85"/>
    <w:rsid w:val="00FE4415"/>
    <w:rsid w:val="00FE4918"/>
    <w:rsid w:val="00FE4DB2"/>
    <w:rsid w:val="00FE537E"/>
    <w:rsid w:val="00FE5BF8"/>
    <w:rsid w:val="00FE649F"/>
    <w:rsid w:val="00FE7FD9"/>
    <w:rsid w:val="00FF2370"/>
    <w:rsid w:val="00FF2571"/>
    <w:rsid w:val="00FF25AC"/>
    <w:rsid w:val="00FF2D52"/>
    <w:rsid w:val="00FF314E"/>
    <w:rsid w:val="00FF36D9"/>
    <w:rsid w:val="00FF3E1A"/>
    <w:rsid w:val="00FF46A9"/>
    <w:rsid w:val="00FF4B9D"/>
    <w:rsid w:val="00FF4DAA"/>
    <w:rsid w:val="00FF4F4B"/>
    <w:rsid w:val="00FF510B"/>
    <w:rsid w:val="00FF5E55"/>
    <w:rsid w:val="00FF769F"/>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B1D"/>
    <w:rPr>
      <w:sz w:val="24"/>
      <w:szCs w:val="24"/>
    </w:rPr>
  </w:style>
  <w:style w:type="paragraph" w:styleId="Heading1">
    <w:name w:val="heading 1"/>
    <w:basedOn w:val="Normal"/>
    <w:next w:val="Normal"/>
    <w:link w:val="Heading1Char"/>
    <w:uiPriority w:val="99"/>
    <w:qFormat/>
    <w:rsid w:val="009D04A8"/>
    <w:pPr>
      <w:keepNext/>
      <w:overflowPunct w:val="0"/>
      <w:autoSpaceDE w:val="0"/>
      <w:autoSpaceDN w:val="0"/>
      <w:adjustRightInd w:val="0"/>
      <w:jc w:val="center"/>
      <w:textAlignment w:val="baseline"/>
      <w:outlineLvl w:val="0"/>
    </w:pPr>
    <w:rPr>
      <w:rFonts w:ascii="Arial Rounded MT Bold" w:hAnsi="Arial Rounded MT Bold"/>
      <w:b/>
      <w:szCs w:val="20"/>
      <w:lang w:val="en-GB"/>
    </w:rPr>
  </w:style>
  <w:style w:type="paragraph" w:styleId="Heading2">
    <w:name w:val="heading 2"/>
    <w:basedOn w:val="Normal"/>
    <w:next w:val="Normal"/>
    <w:link w:val="Heading2Char"/>
    <w:uiPriority w:val="9"/>
    <w:qFormat/>
    <w:rsid w:val="009D04A8"/>
    <w:pPr>
      <w:keepNext/>
      <w:jc w:val="center"/>
      <w:outlineLvl w:val="1"/>
    </w:pPr>
    <w:rPr>
      <w:rFonts w:ascii="Britannic Bold" w:hAnsi="Britannic Bold" w:cs="Arial"/>
      <w:b/>
      <w:bCs/>
      <w:caps/>
      <w:sz w:val="28"/>
      <w:szCs w:val="20"/>
    </w:rPr>
  </w:style>
  <w:style w:type="paragraph" w:styleId="Heading3">
    <w:name w:val="heading 3"/>
    <w:basedOn w:val="Normal"/>
    <w:next w:val="Normal"/>
    <w:qFormat/>
    <w:rsid w:val="009D04A8"/>
    <w:pPr>
      <w:keepNext/>
      <w:overflowPunct w:val="0"/>
      <w:autoSpaceDE w:val="0"/>
      <w:autoSpaceDN w:val="0"/>
      <w:adjustRightInd w:val="0"/>
      <w:textAlignment w:val="baseline"/>
      <w:outlineLvl w:val="2"/>
    </w:pPr>
    <w:rPr>
      <w:rFonts w:ascii="Arial Rounded MT Bold" w:hAnsi="Arial Rounded MT Bold"/>
      <w:b/>
      <w:szCs w:val="20"/>
    </w:rPr>
  </w:style>
  <w:style w:type="paragraph" w:styleId="Heading4">
    <w:name w:val="heading 4"/>
    <w:basedOn w:val="Normal"/>
    <w:next w:val="Normal"/>
    <w:qFormat/>
    <w:rsid w:val="009D04A8"/>
    <w:pPr>
      <w:keepNext/>
      <w:overflowPunct w:val="0"/>
      <w:autoSpaceDE w:val="0"/>
      <w:autoSpaceDN w:val="0"/>
      <w:adjustRightInd w:val="0"/>
      <w:jc w:val="right"/>
      <w:textAlignment w:val="baseline"/>
      <w:outlineLvl w:val="3"/>
    </w:pPr>
    <w:rPr>
      <w:rFonts w:ascii="Century Gothic" w:hAnsi="Century Gothic"/>
      <w:b/>
      <w:sz w:val="48"/>
      <w:szCs w:val="20"/>
    </w:rPr>
  </w:style>
  <w:style w:type="paragraph" w:styleId="Heading5">
    <w:name w:val="heading 5"/>
    <w:basedOn w:val="Normal"/>
    <w:next w:val="Normal"/>
    <w:qFormat/>
    <w:rsid w:val="009D04A8"/>
    <w:pPr>
      <w:keepNext/>
      <w:jc w:val="center"/>
      <w:outlineLvl w:val="4"/>
    </w:pPr>
    <w:rPr>
      <w:rFonts w:ascii="Arial" w:hAnsi="Arial" w:cs="Arial"/>
      <w:b/>
      <w:u w:val="single"/>
    </w:rPr>
  </w:style>
  <w:style w:type="paragraph" w:styleId="Heading6">
    <w:name w:val="heading 6"/>
    <w:basedOn w:val="Normal"/>
    <w:next w:val="Normal"/>
    <w:qFormat/>
    <w:rsid w:val="009D04A8"/>
    <w:pPr>
      <w:keepNext/>
      <w:tabs>
        <w:tab w:val="left" w:pos="432"/>
        <w:tab w:val="left" w:pos="1152"/>
        <w:tab w:val="left" w:pos="1872"/>
        <w:tab w:val="left" w:pos="2592"/>
        <w:tab w:val="left" w:pos="3312"/>
        <w:tab w:val="left" w:pos="4032"/>
        <w:tab w:val="left" w:pos="4752"/>
        <w:tab w:val="left" w:pos="5472"/>
        <w:tab w:val="left" w:pos="6192"/>
        <w:tab w:val="left" w:pos="6912"/>
        <w:tab w:val="left" w:pos="7632"/>
      </w:tabs>
      <w:ind w:left="360" w:hanging="360"/>
      <w:jc w:val="center"/>
      <w:outlineLvl w:val="5"/>
    </w:pPr>
    <w:rPr>
      <w:rFonts w:ascii="Arial Rounded MT Bold" w:hAnsi="Arial Rounded MT Bold"/>
      <w:b/>
    </w:rPr>
  </w:style>
  <w:style w:type="paragraph" w:styleId="Heading7">
    <w:name w:val="heading 7"/>
    <w:basedOn w:val="Normal"/>
    <w:next w:val="Normal"/>
    <w:qFormat/>
    <w:rsid w:val="009D04A8"/>
    <w:pPr>
      <w:keepNext/>
      <w:jc w:val="right"/>
      <w:outlineLvl w:val="6"/>
    </w:pPr>
    <w:rPr>
      <w:rFonts w:ascii="Century Gothic" w:hAnsi="Century Gothic"/>
      <w:b/>
      <w:sz w:val="48"/>
      <w:szCs w:val="20"/>
    </w:rPr>
  </w:style>
  <w:style w:type="paragraph" w:styleId="Heading8">
    <w:name w:val="heading 8"/>
    <w:basedOn w:val="Normal"/>
    <w:next w:val="Normal"/>
    <w:qFormat/>
    <w:rsid w:val="009D04A8"/>
    <w:pPr>
      <w:keepNext/>
      <w:overflowPunct w:val="0"/>
      <w:autoSpaceDE w:val="0"/>
      <w:autoSpaceDN w:val="0"/>
      <w:adjustRightInd w:val="0"/>
      <w:jc w:val="both"/>
      <w:textAlignment w:val="baseline"/>
      <w:outlineLvl w:val="7"/>
    </w:pPr>
    <w:rPr>
      <w:rFonts w:ascii="Arial" w:hAnsi="Arial"/>
      <w:b/>
      <w:szCs w:val="20"/>
    </w:rPr>
  </w:style>
  <w:style w:type="paragraph" w:styleId="Heading9">
    <w:name w:val="heading 9"/>
    <w:basedOn w:val="Normal"/>
    <w:next w:val="Normal"/>
    <w:qFormat/>
    <w:rsid w:val="009D04A8"/>
    <w:pPr>
      <w:keepNext/>
      <w:spacing w:line="360" w:lineRule="auto"/>
      <w:jc w:val="center"/>
      <w:outlineLvl w:val="8"/>
    </w:pPr>
    <w:rPr>
      <w:rFonts w:ascii="Arial" w:hAnsi="Arial" w:cs="Arial"/>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04A8"/>
    <w:pPr>
      <w:tabs>
        <w:tab w:val="left" w:pos="576"/>
        <w:tab w:val="left" w:pos="1296"/>
        <w:tab w:val="left" w:pos="2016"/>
        <w:tab w:val="left" w:pos="2736"/>
        <w:tab w:val="left" w:pos="3456"/>
        <w:tab w:val="left" w:pos="4176"/>
        <w:tab w:val="left" w:pos="4896"/>
        <w:tab w:val="left" w:pos="5616"/>
        <w:tab w:val="left" w:pos="6336"/>
        <w:tab w:val="left" w:pos="7056"/>
        <w:tab w:val="left" w:pos="7776"/>
      </w:tabs>
      <w:jc w:val="both"/>
    </w:pPr>
    <w:rPr>
      <w:rFonts w:ascii="Arial" w:hAnsi="Arial" w:cs="Arial"/>
      <w:szCs w:val="20"/>
    </w:rPr>
  </w:style>
  <w:style w:type="paragraph" w:styleId="BodyTextIndent2">
    <w:name w:val="Body Text Indent 2"/>
    <w:basedOn w:val="Normal"/>
    <w:rsid w:val="009D04A8"/>
    <w:pPr>
      <w:overflowPunct w:val="0"/>
      <w:autoSpaceDE w:val="0"/>
      <w:autoSpaceDN w:val="0"/>
      <w:adjustRightInd w:val="0"/>
      <w:ind w:left="1080" w:hanging="1080"/>
      <w:jc w:val="both"/>
      <w:textAlignment w:val="baseline"/>
    </w:pPr>
    <w:rPr>
      <w:rFonts w:ascii="Arial" w:hAnsi="Arial"/>
      <w:szCs w:val="20"/>
    </w:rPr>
  </w:style>
  <w:style w:type="paragraph" w:styleId="Footer">
    <w:name w:val="footer"/>
    <w:basedOn w:val="Normal"/>
    <w:link w:val="FooterChar"/>
    <w:uiPriority w:val="99"/>
    <w:rsid w:val="009D04A8"/>
    <w:pPr>
      <w:tabs>
        <w:tab w:val="center" w:pos="4320"/>
        <w:tab w:val="right" w:pos="8640"/>
      </w:tabs>
      <w:overflowPunct w:val="0"/>
      <w:autoSpaceDE w:val="0"/>
      <w:autoSpaceDN w:val="0"/>
      <w:adjustRightInd w:val="0"/>
      <w:textAlignment w:val="baseline"/>
    </w:pPr>
    <w:rPr>
      <w:sz w:val="20"/>
      <w:szCs w:val="20"/>
      <w:lang w:val="en-GB"/>
    </w:rPr>
  </w:style>
  <w:style w:type="paragraph" w:styleId="BodyText2">
    <w:name w:val="Body Text 2"/>
    <w:basedOn w:val="Normal"/>
    <w:rsid w:val="009D04A8"/>
    <w:pPr>
      <w:overflowPunct w:val="0"/>
      <w:autoSpaceDE w:val="0"/>
      <w:autoSpaceDN w:val="0"/>
      <w:adjustRightInd w:val="0"/>
      <w:textAlignment w:val="baseline"/>
    </w:pPr>
    <w:rPr>
      <w:rFonts w:ascii="Arial" w:hAnsi="Arial"/>
      <w:szCs w:val="20"/>
      <w:lang w:val="en-GB"/>
    </w:rPr>
  </w:style>
  <w:style w:type="paragraph" w:styleId="BodyTextIndent">
    <w:name w:val="Body Text Indent"/>
    <w:basedOn w:val="Normal"/>
    <w:link w:val="BodyTextIndentChar"/>
    <w:uiPriority w:val="99"/>
    <w:rsid w:val="009D04A8"/>
    <w:pPr>
      <w:autoSpaceDE w:val="0"/>
      <w:autoSpaceDN w:val="0"/>
      <w:adjustRightInd w:val="0"/>
      <w:ind w:left="360" w:hanging="360"/>
      <w:jc w:val="both"/>
    </w:pPr>
    <w:rPr>
      <w:rFonts w:ascii="Arial" w:hAnsi="Arial" w:cs="Arial"/>
      <w:szCs w:val="20"/>
    </w:rPr>
  </w:style>
  <w:style w:type="character" w:styleId="CommentReference">
    <w:name w:val="annotation reference"/>
    <w:uiPriority w:val="99"/>
    <w:semiHidden/>
    <w:rsid w:val="009D04A8"/>
    <w:rPr>
      <w:sz w:val="16"/>
      <w:szCs w:val="16"/>
    </w:rPr>
  </w:style>
  <w:style w:type="character" w:styleId="Hyperlink">
    <w:name w:val="Hyperlink"/>
    <w:rsid w:val="009D04A8"/>
    <w:rPr>
      <w:color w:val="0000FF"/>
      <w:u w:val="single"/>
    </w:rPr>
  </w:style>
  <w:style w:type="paragraph" w:styleId="Caption">
    <w:name w:val="caption"/>
    <w:basedOn w:val="Normal"/>
    <w:next w:val="Normal"/>
    <w:qFormat/>
    <w:rsid w:val="009D04A8"/>
    <w:pPr>
      <w:tabs>
        <w:tab w:val="left" w:pos="180"/>
        <w:tab w:val="left" w:pos="576"/>
        <w:tab w:val="left" w:pos="2016"/>
        <w:tab w:val="left" w:pos="2736"/>
        <w:tab w:val="left" w:pos="3456"/>
        <w:tab w:val="left" w:pos="4176"/>
        <w:tab w:val="left" w:pos="4896"/>
        <w:tab w:val="left" w:pos="5616"/>
        <w:tab w:val="left" w:pos="6336"/>
        <w:tab w:val="left" w:pos="7056"/>
        <w:tab w:val="left" w:pos="7776"/>
      </w:tabs>
      <w:overflowPunct w:val="0"/>
      <w:autoSpaceDE w:val="0"/>
      <w:autoSpaceDN w:val="0"/>
      <w:adjustRightInd w:val="0"/>
      <w:jc w:val="right"/>
      <w:textAlignment w:val="baseline"/>
    </w:pPr>
    <w:rPr>
      <w:rFonts w:ascii="Arial" w:hAnsi="Arial"/>
      <w:b/>
      <w:sz w:val="16"/>
      <w:szCs w:val="20"/>
      <w:lang w:val="en-GB"/>
    </w:rPr>
  </w:style>
  <w:style w:type="paragraph" w:styleId="Header">
    <w:name w:val="header"/>
    <w:aliases w:val="Header Char Char Char,Header Char Char,Header Char Char Char Char Char,Header Char Char Char Char Char Char Char Char Char,Header Char Char Char Char Char Char Char Char,Header Char Char Char Char Char Char Char"/>
    <w:basedOn w:val="Normal"/>
    <w:link w:val="HeaderChar1"/>
    <w:rsid w:val="009D04A8"/>
    <w:pPr>
      <w:tabs>
        <w:tab w:val="center" w:pos="4320"/>
        <w:tab w:val="right" w:pos="8640"/>
      </w:tabs>
    </w:pPr>
  </w:style>
  <w:style w:type="paragraph" w:styleId="EnvelopeReturn">
    <w:name w:val="envelope return"/>
    <w:basedOn w:val="Normal"/>
    <w:rsid w:val="009D04A8"/>
    <w:rPr>
      <w:rFonts w:ascii="Arial Narrow" w:hAnsi="Arial Narrow"/>
      <w:b/>
      <w:szCs w:val="20"/>
      <w:lang w:val="en-AU"/>
    </w:rPr>
  </w:style>
  <w:style w:type="paragraph" w:styleId="NormalWeb">
    <w:name w:val="Normal (Web)"/>
    <w:basedOn w:val="Normal"/>
    <w:rsid w:val="009D04A8"/>
    <w:pPr>
      <w:widowControl w:val="0"/>
      <w:overflowPunct w:val="0"/>
      <w:autoSpaceDE w:val="0"/>
      <w:autoSpaceDN w:val="0"/>
      <w:adjustRightInd w:val="0"/>
      <w:textAlignment w:val="baseline"/>
    </w:pPr>
  </w:style>
  <w:style w:type="paragraph" w:styleId="CommentText">
    <w:name w:val="annotation text"/>
    <w:basedOn w:val="Normal"/>
    <w:link w:val="CommentTextChar"/>
    <w:uiPriority w:val="99"/>
    <w:semiHidden/>
    <w:rsid w:val="009D04A8"/>
    <w:pPr>
      <w:overflowPunct w:val="0"/>
      <w:autoSpaceDE w:val="0"/>
      <w:autoSpaceDN w:val="0"/>
      <w:adjustRightInd w:val="0"/>
      <w:textAlignment w:val="baseline"/>
    </w:pPr>
    <w:rPr>
      <w:sz w:val="20"/>
      <w:szCs w:val="20"/>
      <w:lang w:val="en-GB"/>
    </w:rPr>
  </w:style>
  <w:style w:type="paragraph" w:styleId="Title">
    <w:name w:val="Title"/>
    <w:basedOn w:val="Normal"/>
    <w:link w:val="TitleChar"/>
    <w:qFormat/>
    <w:rsid w:val="009D04A8"/>
    <w:pPr>
      <w:jc w:val="center"/>
    </w:pPr>
    <w:rPr>
      <w:b/>
      <w:bCs/>
    </w:rPr>
  </w:style>
  <w:style w:type="character" w:styleId="FollowedHyperlink">
    <w:name w:val="FollowedHyperlink"/>
    <w:rsid w:val="009D04A8"/>
    <w:rPr>
      <w:color w:val="800080"/>
      <w:u w:val="single"/>
    </w:rPr>
  </w:style>
  <w:style w:type="paragraph" w:styleId="ListBullet">
    <w:name w:val="List Bullet"/>
    <w:basedOn w:val="Normal"/>
    <w:autoRedefine/>
    <w:rsid w:val="009D04A8"/>
    <w:pPr>
      <w:widowControl w:val="0"/>
      <w:overflowPunct w:val="0"/>
      <w:autoSpaceDE w:val="0"/>
      <w:autoSpaceDN w:val="0"/>
      <w:adjustRightInd w:val="0"/>
      <w:spacing w:before="60" w:after="60"/>
      <w:textAlignment w:val="baseline"/>
    </w:pPr>
    <w:rPr>
      <w:rFonts w:ascii="Arial" w:hAnsi="Arial" w:cs="Arial"/>
    </w:rPr>
  </w:style>
  <w:style w:type="paragraph" w:styleId="BodyText3">
    <w:name w:val="Body Text 3"/>
    <w:basedOn w:val="Normal"/>
    <w:rsid w:val="009D04A8"/>
    <w:pPr>
      <w:ind w:right="29"/>
      <w:jc w:val="both"/>
    </w:pPr>
    <w:rPr>
      <w:rFonts w:ascii="Arial" w:hAnsi="Arial" w:cs="Arial"/>
      <w:b/>
      <w:bCs/>
    </w:rPr>
  </w:style>
  <w:style w:type="paragraph" w:styleId="BalloonText">
    <w:name w:val="Balloon Text"/>
    <w:basedOn w:val="Normal"/>
    <w:rsid w:val="009D04A8"/>
    <w:pPr>
      <w:overflowPunct w:val="0"/>
      <w:autoSpaceDE w:val="0"/>
      <w:autoSpaceDN w:val="0"/>
      <w:adjustRightInd w:val="0"/>
    </w:pPr>
    <w:rPr>
      <w:rFonts w:ascii="Tahoma" w:hAnsi="Tahoma" w:cs="Tahoma"/>
      <w:sz w:val="16"/>
      <w:szCs w:val="16"/>
      <w:lang w:val="en-AU"/>
    </w:rPr>
  </w:style>
  <w:style w:type="table" w:styleId="TableGrid">
    <w:name w:val="Table Grid"/>
    <w:basedOn w:val="TableNormal"/>
    <w:rsid w:val="00BD2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Header Char Char Char Char1,Header Char Char Char2,Header Char Char Char Char Char Char1,Header Char Char Char Char Char Char Char Char Char Char1,Header Char Char Char Char Char Char Char Char Char2"/>
    <w:link w:val="Header"/>
    <w:rsid w:val="000F1A25"/>
    <w:rPr>
      <w:sz w:val="24"/>
      <w:szCs w:val="24"/>
      <w:lang w:val="en-US" w:eastAsia="en-US" w:bidi="ar-SA"/>
    </w:rPr>
  </w:style>
  <w:style w:type="character" w:customStyle="1" w:styleId="HeaderChar">
    <w:name w:val="Header Char"/>
    <w:rsid w:val="002F37F7"/>
    <w:rPr>
      <w:lang w:val="en-US" w:eastAsia="en-US" w:bidi="ar-SA"/>
    </w:rPr>
  </w:style>
  <w:style w:type="paragraph" w:styleId="CommentSubject">
    <w:name w:val="annotation subject"/>
    <w:basedOn w:val="CommentText"/>
    <w:next w:val="CommentText"/>
    <w:semiHidden/>
    <w:rsid w:val="00E75B8A"/>
    <w:pPr>
      <w:overflowPunct/>
      <w:autoSpaceDE/>
      <w:autoSpaceDN/>
      <w:adjustRightInd/>
      <w:textAlignment w:val="auto"/>
    </w:pPr>
    <w:rPr>
      <w:b/>
      <w:bCs/>
      <w:lang w:val="en-US"/>
    </w:rPr>
  </w:style>
  <w:style w:type="character" w:customStyle="1" w:styleId="FooterChar">
    <w:name w:val="Footer Char"/>
    <w:link w:val="Footer"/>
    <w:uiPriority w:val="99"/>
    <w:rsid w:val="00B57A35"/>
    <w:rPr>
      <w:lang w:val="en-GB"/>
    </w:rPr>
  </w:style>
  <w:style w:type="character" w:customStyle="1" w:styleId="CommentTextChar">
    <w:name w:val="Comment Text Char"/>
    <w:link w:val="CommentText"/>
    <w:uiPriority w:val="99"/>
    <w:semiHidden/>
    <w:rsid w:val="000B17C2"/>
    <w:rPr>
      <w:lang w:val="en-GB"/>
    </w:rPr>
  </w:style>
  <w:style w:type="numbering" w:customStyle="1" w:styleId="Style1">
    <w:name w:val="Style1"/>
    <w:rsid w:val="00C04E5A"/>
    <w:pPr>
      <w:numPr>
        <w:numId w:val="1"/>
      </w:numPr>
    </w:pPr>
  </w:style>
  <w:style w:type="character" w:customStyle="1" w:styleId="ital1">
    <w:name w:val="ital1"/>
    <w:rsid w:val="00F25993"/>
    <w:rPr>
      <w:b w:val="0"/>
      <w:bCs w:val="0"/>
      <w:i/>
      <w:iCs/>
      <w:smallCaps w:val="0"/>
    </w:rPr>
  </w:style>
  <w:style w:type="character" w:customStyle="1" w:styleId="roman1">
    <w:name w:val="roman1"/>
    <w:rsid w:val="00F25993"/>
    <w:rPr>
      <w:b w:val="0"/>
      <w:bCs w:val="0"/>
      <w:i w:val="0"/>
      <w:iCs w:val="0"/>
      <w:smallCaps w:val="0"/>
    </w:rPr>
  </w:style>
  <w:style w:type="character" w:customStyle="1" w:styleId="smallcap1">
    <w:name w:val="smallcap1"/>
    <w:rsid w:val="00F25993"/>
    <w:rPr>
      <w:caps/>
      <w:sz w:val="20"/>
      <w:szCs w:val="20"/>
    </w:rPr>
  </w:style>
  <w:style w:type="character" w:customStyle="1" w:styleId="HeaderCharCharCharChar">
    <w:name w:val="Header Char Char Char Char"/>
    <w:aliases w:val="Header Char Char Char1,Header Char Char Char Char Char Char,Header Char Char Char Char Char Char Char Char Char Char,Header Char Char Char Char Char Char Char Char Char1,Header Char Char Char Char Char Char Char Char1"/>
    <w:rsid w:val="00784EA8"/>
    <w:rPr>
      <w:lang w:val="en-US" w:eastAsia="en-US" w:bidi="ar-SA"/>
    </w:rPr>
  </w:style>
  <w:style w:type="character" w:styleId="PageNumber">
    <w:name w:val="page number"/>
    <w:basedOn w:val="DefaultParagraphFont"/>
    <w:rsid w:val="00851117"/>
  </w:style>
  <w:style w:type="character" w:customStyle="1" w:styleId="CharChar2">
    <w:name w:val="Char Char2"/>
    <w:rsid w:val="00395D80"/>
    <w:rPr>
      <w:sz w:val="24"/>
      <w:szCs w:val="24"/>
      <w:lang w:val="en-US" w:eastAsia="en-US" w:bidi="ar-SA"/>
    </w:rPr>
  </w:style>
  <w:style w:type="character" w:customStyle="1" w:styleId="Heading1Char">
    <w:name w:val="Heading 1 Char"/>
    <w:basedOn w:val="DefaultParagraphFont"/>
    <w:link w:val="Heading1"/>
    <w:uiPriority w:val="9"/>
    <w:locked/>
    <w:rsid w:val="00B12402"/>
    <w:rPr>
      <w:rFonts w:ascii="Arial Rounded MT Bold" w:hAnsi="Arial Rounded MT Bold"/>
      <w:b/>
      <w:sz w:val="24"/>
      <w:lang w:val="en-GB" w:eastAsia="en-US" w:bidi="ar-SA"/>
    </w:rPr>
  </w:style>
  <w:style w:type="paragraph" w:customStyle="1" w:styleId="Normal12pt">
    <w:name w:val="Normal + 12 pt"/>
    <w:basedOn w:val="Footer"/>
    <w:rsid w:val="00000E26"/>
    <w:pPr>
      <w:tabs>
        <w:tab w:val="left" w:pos="720"/>
      </w:tabs>
      <w:overflowPunct/>
      <w:autoSpaceDE/>
      <w:autoSpaceDN/>
      <w:adjustRightInd/>
      <w:jc w:val="both"/>
      <w:textAlignment w:val="auto"/>
    </w:pPr>
    <w:rPr>
      <w:rFonts w:eastAsia="MS Mincho"/>
      <w:sz w:val="24"/>
      <w:szCs w:val="24"/>
      <w:lang w:val="en-US"/>
    </w:rPr>
  </w:style>
  <w:style w:type="paragraph" w:styleId="ListParagraph">
    <w:name w:val="List Paragraph"/>
    <w:basedOn w:val="Normal"/>
    <w:uiPriority w:val="34"/>
    <w:qFormat/>
    <w:rsid w:val="006C6ED7"/>
    <w:pPr>
      <w:ind w:left="720"/>
      <w:contextualSpacing/>
    </w:pPr>
  </w:style>
  <w:style w:type="character" w:customStyle="1" w:styleId="TitleChar">
    <w:name w:val="Title Char"/>
    <w:basedOn w:val="DefaultParagraphFont"/>
    <w:link w:val="Title"/>
    <w:rsid w:val="001753B2"/>
    <w:rPr>
      <w:b/>
      <w:bCs/>
      <w:sz w:val="24"/>
      <w:szCs w:val="24"/>
    </w:rPr>
  </w:style>
  <w:style w:type="character" w:customStyle="1" w:styleId="Heading2Char">
    <w:name w:val="Heading 2 Char"/>
    <w:basedOn w:val="DefaultParagraphFont"/>
    <w:link w:val="Heading2"/>
    <w:uiPriority w:val="9"/>
    <w:rsid w:val="00E4143C"/>
    <w:rPr>
      <w:rFonts w:ascii="Britannic Bold" w:hAnsi="Britannic Bold" w:cs="Arial"/>
      <w:b/>
      <w:bCs/>
      <w:caps/>
      <w:sz w:val="28"/>
    </w:rPr>
  </w:style>
  <w:style w:type="character" w:customStyle="1" w:styleId="BodyTextIndentChar">
    <w:name w:val="Body Text Indent Char"/>
    <w:basedOn w:val="DefaultParagraphFont"/>
    <w:link w:val="BodyTextIndent"/>
    <w:uiPriority w:val="99"/>
    <w:rsid w:val="005C4541"/>
    <w:rPr>
      <w:rFonts w:ascii="Arial" w:hAnsi="Arial" w:cs="Arial"/>
      <w:sz w:val="24"/>
    </w:rPr>
  </w:style>
  <w:style w:type="character" w:customStyle="1" w:styleId="BodyTextChar">
    <w:name w:val="Body Text Char"/>
    <w:basedOn w:val="DefaultParagraphFont"/>
    <w:link w:val="BodyText"/>
    <w:rsid w:val="00E07A99"/>
    <w:rPr>
      <w:rFonts w:ascii="Arial" w:hAnsi="Arial" w:cs="Arial"/>
      <w:sz w:val="24"/>
    </w:rPr>
  </w:style>
  <w:style w:type="character" w:customStyle="1" w:styleId="Heading1Char1">
    <w:name w:val="Heading 1 Char1"/>
    <w:basedOn w:val="DefaultParagraphFont"/>
    <w:uiPriority w:val="99"/>
    <w:locked/>
    <w:rsid w:val="00E07A99"/>
    <w:rPr>
      <w:rFonts w:ascii="Arial Rounded MT Bold" w:hAnsi="Arial Rounded MT Bold" w:cs="Times New Roman"/>
      <w:b/>
      <w:sz w:val="24"/>
      <w:lang w:val="en-GB" w:eastAsia="en-US" w:bidi="ar-SA"/>
    </w:rPr>
  </w:style>
  <w:style w:type="paragraph" w:styleId="PlainText">
    <w:name w:val="Plain Text"/>
    <w:basedOn w:val="Normal"/>
    <w:link w:val="PlainTextChar"/>
    <w:rsid w:val="00036770"/>
    <w:rPr>
      <w:rFonts w:ascii="Courier New" w:eastAsia="Batang" w:hAnsi="Courier New"/>
      <w:sz w:val="20"/>
      <w:szCs w:val="20"/>
    </w:rPr>
  </w:style>
  <w:style w:type="character" w:customStyle="1" w:styleId="PlainTextChar">
    <w:name w:val="Plain Text Char"/>
    <w:basedOn w:val="DefaultParagraphFont"/>
    <w:link w:val="PlainText"/>
    <w:rsid w:val="00036770"/>
    <w:rPr>
      <w:rFonts w:ascii="Courier New" w:eastAsia="Batang"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384">
      <w:bodyDiv w:val="1"/>
      <w:marLeft w:val="0"/>
      <w:marRight w:val="0"/>
      <w:marTop w:val="0"/>
      <w:marBottom w:val="0"/>
      <w:divBdr>
        <w:top w:val="none" w:sz="0" w:space="0" w:color="auto"/>
        <w:left w:val="none" w:sz="0" w:space="0" w:color="auto"/>
        <w:bottom w:val="none" w:sz="0" w:space="0" w:color="auto"/>
        <w:right w:val="none" w:sz="0" w:space="0" w:color="auto"/>
      </w:divBdr>
    </w:div>
    <w:div w:id="356082585">
      <w:bodyDiv w:val="1"/>
      <w:marLeft w:val="0"/>
      <w:marRight w:val="0"/>
      <w:marTop w:val="0"/>
      <w:marBottom w:val="0"/>
      <w:divBdr>
        <w:top w:val="none" w:sz="0" w:space="0" w:color="auto"/>
        <w:left w:val="none" w:sz="0" w:space="0" w:color="auto"/>
        <w:bottom w:val="none" w:sz="0" w:space="0" w:color="auto"/>
        <w:right w:val="none" w:sz="0" w:space="0" w:color="auto"/>
      </w:divBdr>
    </w:div>
    <w:div w:id="771508517">
      <w:bodyDiv w:val="1"/>
      <w:marLeft w:val="0"/>
      <w:marRight w:val="0"/>
      <w:marTop w:val="0"/>
      <w:marBottom w:val="0"/>
      <w:divBdr>
        <w:top w:val="none" w:sz="0" w:space="0" w:color="auto"/>
        <w:left w:val="none" w:sz="0" w:space="0" w:color="auto"/>
        <w:bottom w:val="none" w:sz="0" w:space="0" w:color="auto"/>
        <w:right w:val="none" w:sz="0" w:space="0" w:color="auto"/>
      </w:divBdr>
    </w:div>
    <w:div w:id="1410734388">
      <w:bodyDiv w:val="1"/>
      <w:marLeft w:val="0"/>
      <w:marRight w:val="0"/>
      <w:marTop w:val="0"/>
      <w:marBottom w:val="0"/>
      <w:divBdr>
        <w:top w:val="none" w:sz="0" w:space="0" w:color="auto"/>
        <w:left w:val="none" w:sz="0" w:space="0" w:color="auto"/>
        <w:bottom w:val="none" w:sz="0" w:space="0" w:color="auto"/>
        <w:right w:val="none" w:sz="0" w:space="0" w:color="auto"/>
      </w:divBdr>
    </w:div>
    <w:div w:id="15631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DL API STP Default" ma:contentTypeID="0x0101000A43E41467BA974A8F337738B5BFD2D600C66CD2622FF87B49ADDA6FEE9729BCA8" ma:contentTypeVersion="20" ma:contentTypeDescription="" ma:contentTypeScope="" ma:versionID="0809195a9d1ca742c6a4b22e6d170869">
  <xsd:schema xmlns:xsd="http://www.w3.org/2001/XMLSchema" xmlns:xs="http://www.w3.org/2001/XMLSchema" xmlns:p="http://schemas.microsoft.com/office/2006/metadata/properties" xmlns:ns2="12beb189-8584-48ed-886a-f58a164a7912" xmlns:ns3="c0f82274-0a0c-424d-b4fe-55732c861a55" targetNamespace="http://schemas.microsoft.com/office/2006/metadata/properties" ma:root="true" ma:fieldsID="f8d897e42a0d9276b09ec662833bc047" ns2:_="" ns3:_="">
    <xsd:import namespace="12beb189-8584-48ed-886a-f58a164a7912"/>
    <xsd:import namespace="c0f82274-0a0c-424d-b4fe-55732c861a55"/>
    <xsd:element name="properties">
      <xsd:complexType>
        <xsd:sequence>
          <xsd:element name="documentManagement">
            <xsd:complexType>
              <xsd:all>
                <xsd:element ref="ns2:aplSTPNo" minOccurs="0"/>
                <xsd:element ref="ns2:aplVersionNo" minOccurs="0"/>
                <xsd:element ref="ns2:aplTitle"/>
                <xsd:element ref="ns2:aplChangeControlNumber"/>
                <xsd:element ref="ns2:aplReference"/>
                <xsd:element ref="ns2:aplMaterialCode"/>
                <xsd:element ref="ns2:aplRemarks" minOccurs="0"/>
                <xsd:element ref="ns3:aplWorkflowStatus" minOccurs="0"/>
                <xsd:element ref="ns3:aplInitiator" minOccurs="0"/>
                <xsd:element ref="ns3:aplNextReviewDate" minOccurs="0"/>
                <xsd:element ref="ns3:aplEffectiveDate" minOccurs="0"/>
                <xsd:element ref="ns3:aplIsValidSign" minOccurs="0"/>
                <xsd:element ref="ns3:aplReminder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eb189-8584-48ed-886a-f58a164a7912" elementFormDefault="qualified">
    <xsd:import namespace="http://schemas.microsoft.com/office/2006/documentManagement/types"/>
    <xsd:import namespace="http://schemas.microsoft.com/office/infopath/2007/PartnerControls"/>
    <xsd:element name="aplSTPNo" ma:index="8" nillable="true" ma:displayName="Spec / STP No" ma:internalName="aplSTPNo">
      <xsd:simpleType>
        <xsd:restriction base="dms:Text">
          <xsd:maxLength value="255"/>
        </xsd:restriction>
      </xsd:simpleType>
    </xsd:element>
    <xsd:element name="aplVersionNo" ma:index="9" nillable="true" ma:displayName="Version No" ma:hidden="true" ma:internalName="aplVersionNo" ma:readOnly="false">
      <xsd:simpleType>
        <xsd:restriction base="dms:Text">
          <xsd:maxLength value="255"/>
        </xsd:restriction>
      </xsd:simpleType>
    </xsd:element>
    <xsd:element name="aplTitle" ma:index="10" ma:displayName="Title" ma:internalName="aplTitle">
      <xsd:simpleType>
        <xsd:restriction base="dms:Text">
          <xsd:maxLength value="255"/>
        </xsd:restriction>
      </xsd:simpleType>
    </xsd:element>
    <xsd:element name="aplChangeControlNumber" ma:index="11" ma:displayName="Change Control Number" ma:internalName="aplChangeControlNumber">
      <xsd:simpleType>
        <xsd:restriction base="dms:Text">
          <xsd:maxLength value="255"/>
        </xsd:restriction>
      </xsd:simpleType>
    </xsd:element>
    <xsd:element name="aplReference" ma:index="12" ma:displayName="Reference" ma:internalName="aplReference">
      <xsd:simpleType>
        <xsd:restriction base="dms:Text">
          <xsd:maxLength value="255"/>
        </xsd:restriction>
      </xsd:simpleType>
    </xsd:element>
    <xsd:element name="aplMaterialCode" ma:index="13" ma:displayName="Material Code" ma:internalName="aplMaterialCode">
      <xsd:simpleType>
        <xsd:restriction base="dms:Text">
          <xsd:maxLength value="255"/>
        </xsd:restriction>
      </xsd:simpleType>
    </xsd:element>
    <xsd:element name="aplRemarks" ma:index="14" nillable="true" ma:displayName="Remarks" ma:internalName="aplRemark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82274-0a0c-424d-b4fe-55732c861a55" elementFormDefault="qualified">
    <xsd:import namespace="http://schemas.microsoft.com/office/2006/documentManagement/types"/>
    <xsd:import namespace="http://schemas.microsoft.com/office/infopath/2007/PartnerControls"/>
    <xsd:element name="aplWorkflowStatus" ma:index="15" nillable="true" ma:displayName="Approval Workflow Status" ma:description="This column shows workflow status" ma:hidden="true" ma:internalName="aplWorkflowStatus">
      <xsd:simpleType>
        <xsd:restriction base="dms:Choice">
          <xsd:enumeration value="Review in Progress"/>
          <xsd:enumeration value="Approval in Progress"/>
          <xsd:enumeration value="Approved"/>
          <xsd:enumeration value="Rejected"/>
          <xsd:enumeration value="Resubmitted"/>
          <xsd:enumeration value="Created"/>
        </xsd:restriction>
      </xsd:simpleType>
    </xsd:element>
    <xsd:element name="aplInitiator" ma:index="16" nillable="true" ma:displayName="Initiator" ma:description="" ma:hidden="true" ma:internalName="aplIniti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lNextReviewDate" ma:index="17" nillable="true" ma:displayName="Next Review Date" ma:description="" ma:format="DateOnly" ma:hidden="true" ma:internalName="aplNextReviewDate">
      <xsd:simpleType>
        <xsd:restriction base="dms:DateTime"/>
      </xsd:simpleType>
    </xsd:element>
    <xsd:element name="aplEffectiveDate" ma:index="18" nillable="true" ma:displayName="Effective Date" ma:format="DateOnly" ma:hidden="true" ma:internalName="aplEffectiveDate">
      <xsd:simpleType>
        <xsd:restriction base="dms:DateTime"/>
      </xsd:simpleType>
    </xsd:element>
    <xsd:element name="aplIsValidSign" ma:index="19" nillable="true" ma:displayName="Signature Validation" ma:default="1" ma:hidden="true" ma:internalName="aplIsValidSign">
      <xsd:simpleType>
        <xsd:restriction base="dms:Boolean"/>
      </xsd:simpleType>
    </xsd:element>
    <xsd:element name="aplReminderDate" ma:index="20" nillable="true" ma:displayName="Reminder Date" ma:format="DateOnly" ma:hidden="true" ma:internalName="aplReminder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lReminderDate xmlns="c0f82274-0a0c-424d-b4fe-55732c861a55">2018-07-11T18:30:00+00:00</aplReminderDate>
    <aplTitle xmlns="12beb189-8584-48ed-886a-f58a164a7912">Bosutinib Intermediate Stage-III </aplTitle>
    <aplIsValidSign xmlns="c0f82274-0a0c-424d-b4fe-55732c861a55">true</aplIsValidSign>
    <aplSTPNo xmlns="12beb189-8584-48ed-886a-f58a164a7912">ADL/INT/30003926-00</aplSTPNo>
    <aplInitiator xmlns="c0f82274-0a0c-424d-b4fe-55732c861a55">
      <UserInfo>
        <DisplayName>Arjun M Patel</DisplayName>
        <AccountId>2750</AccountId>
        <AccountType/>
      </UserInfo>
    </aplInitiator>
    <aplNextReviewDate xmlns="c0f82274-0a0c-424d-b4fe-55732c861a55">2018-07-19T00:00:00+00:00</aplNextReviewDate>
    <aplEffectiveDate xmlns="c0f82274-0a0c-424d-b4fe-55732c861a55">2015-07-20T00:00:00+00:00</aplEffectiveDate>
    <aplChangeControlNumber xmlns="12beb189-8584-48ed-886a-f58a164a7912">NA</aplChangeControlNumber>
    <aplReference xmlns="12beb189-8584-48ed-886a-f58a164a7912">NA</aplReference>
    <aplWorkflowStatus xmlns="c0f82274-0a0c-424d-b4fe-55732c861a55">Approved</aplWorkflowStatus>
    <aplVersionNo xmlns="12beb189-8584-48ed-886a-f58a164a7912">00</aplVersionNo>
    <aplMaterialCode xmlns="12beb189-8584-48ed-886a-f58a164a7912">30003926</aplMaterialCode>
    <aplRemarks xmlns="12beb189-8584-48ed-886a-f58a164a7912">NA</aplRemark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7DFC9-8C6F-4FA9-8403-08CBBD07D9E7}">
  <ds:schemaRefs>
    <ds:schemaRef ds:uri="http://schemas.microsoft.com/sharepoint/v3/contenttype/forms"/>
  </ds:schemaRefs>
</ds:datastoreItem>
</file>

<file path=customXml/itemProps2.xml><?xml version="1.0" encoding="utf-8"?>
<ds:datastoreItem xmlns:ds="http://schemas.openxmlformats.org/officeDocument/2006/customXml" ds:itemID="{D75C2396-0292-4404-AB29-B9A9141E6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eb189-8584-48ed-886a-f58a164a7912"/>
    <ds:schemaRef ds:uri="c0f82274-0a0c-424d-b4fe-55732c861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A5AC3F-5E5C-42BC-8E76-E24BC7D80D6C}">
  <ds:schemaRefs>
    <ds:schemaRef ds:uri="http://schemas.microsoft.com/office/2006/metadata/properties"/>
    <ds:schemaRef ds:uri="http://schemas.microsoft.com/office/infopath/2007/PartnerControls"/>
    <ds:schemaRef ds:uri="c0f82274-0a0c-424d-b4fe-55732c861a55"/>
    <ds:schemaRef ds:uri="12beb189-8584-48ed-886a-f58a164a7912"/>
  </ds:schemaRefs>
</ds:datastoreItem>
</file>

<file path=customXml/itemProps4.xml><?xml version="1.0" encoding="utf-8"?>
<ds:datastoreItem xmlns:ds="http://schemas.openxmlformats.org/officeDocument/2006/customXml" ds:itemID="{60211A7B-6811-4CF6-96B4-A4258316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2015-05-25T04:20:00Z</dcterms:created>
  <dcterms:modified xsi:type="dcterms:W3CDTF">2015-07-22T04:40:00Z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0x0101000A43E41467BA974A8F337738B5BFD2D600C66CD2622FF87B49ADDA6FEE9729BCA8</vt:lpwstr>
  </property>
  <property fmtid="{D5CDD505-2E9C-101B-9397-08002B2CF9AE}" pid="3" name="_workflowInstanceId">
    <vt:lpwstr>b999045a-f5a5-42c2-91ed-fe25ca43e5d4</vt:lpwstr>
  </property>
  <property fmtid="{D5CDD505-2E9C-101B-9397-08002B2CF9AE}" pid="4" name="_reviewerList">
    <vt:lpwstr>i:0#.w|ntmain\kamlesh.mehta@i:0#.w|ntmain\suryasankar.bulusu@i:0#.w|ntmain\mohsin.dal@i:0#.w|ntmain\viral.modi@i:0#.w|ntmain\sandeep.nagpurey@i:0#.w|ntmain\lakshmiprasad.y@i:0#.w|ntmain\ankit.parikh@</vt:lpwstr>
  </property>
  <property fmtid="{D5CDD505-2E9C-101B-9397-08002B2CF9AE}" pid="5" name="_approverList">
    <vt:lpwstr>i:0#.w|ntmain\srinivas.natarajan@i:0#.w|ntmain\ifvohra@</vt:lpwstr>
  </property>
</Properties>
</file>