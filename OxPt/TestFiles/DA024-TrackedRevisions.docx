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0B2E8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 xml:space="preserve">On </w:t>
      </w:r>
      <w:del w:id="1" w:author="Eric White" w:date="2015-08-03T23:08:00Z">
        <w:r w:rsidDel="008C167F">
          <w:delText xml:space="preserve">the </w:delText>
        </w:r>
      </w:del>
      <w:r>
        <w:t>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0B2E8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0B2E8E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0B2E8E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0B2E8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0B2E8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0B2E8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0B2E8E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0B2E8E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B2E8E"/>
    <w:rsid w:val="00151C1F"/>
    <w:rsid w:val="002D6B31"/>
    <w:rsid w:val="003B3072"/>
    <w:rsid w:val="003E5A95"/>
    <w:rsid w:val="00460F1F"/>
    <w:rsid w:val="005838EF"/>
    <w:rsid w:val="005C7733"/>
    <w:rsid w:val="008C167F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2015-08-04T00:32:00Z</dcterms:modified>
</cp:coreProperties>
</file>