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6F9" w:rsidRDefault="00EC46F9" w:rsidP="00EC46F9">
      <w:pPr>
        <w:ind w:left="4320"/>
      </w:pPr>
      <w:r>
        <w:t xml:space="preserve">Contoso, </w:t>
      </w:r>
      <w:proofErr w:type="spellStart"/>
      <w:r>
        <w:t>Inc</w:t>
      </w:r>
      <w:proofErr w:type="spellEnd"/>
    </w:p>
    <w:p w:rsidR="00EC46F9" w:rsidRDefault="00EC46F9" w:rsidP="00EC46F9">
      <w:pPr>
        <w:ind w:left="4320"/>
      </w:pPr>
      <w:r>
        <w:t>January 31, 2011</w:t>
      </w:r>
    </w:p>
    <w:p w:rsidR="00EC46F9" w:rsidRDefault="00EC46F9" w:rsidP="00EC46F9">
      <w:r w:rsidRPr="003574B2">
        <w:rPr>
          <w:rFonts w:cstheme="minorHAnsi"/>
        </w:rPr>
        <w:t>Dear</w:t>
      </w:r>
      <w:r w:rsidR="00B4627D">
        <w:rPr>
          <w:rFonts w:cstheme="minorHAnsi"/>
        </w:rPr>
        <w:t xml:space="preserve"> </w:t>
      </w:r>
      <w:sdt>
        <w:sdtPr>
          <w:rPr>
            <w:rFonts w:cstheme="minorHAnsi"/>
            <w:shd w:val="clear" w:color="auto" w:fill="DBE5F1" w:themeFill="accent1" w:themeFillTint="33"/>
          </w:rPr>
          <w:id w:val="139847141"/>
          <w:placeholder>
            <w:docPart w:val="DefaultPlaceholder_1081868574"/>
          </w:placeholder>
          <w:text/>
        </w:sdtPr>
        <w:sdtContent>
          <w:r w:rsidR="00B4627D" w:rsidRPr="002E6B76">
            <w:rPr>
              <w:rFonts w:cstheme="minorHAnsi"/>
              <w:shd w:val="clear" w:color="auto" w:fill="DBE5F1" w:themeFill="accent1" w:themeFillTint="33"/>
            </w:rPr>
            <w:t>&lt;</w:t>
          </w:r>
          <w:r w:rsidR="000B2E8E" w:rsidRPr="002E6B76">
            <w:rPr>
              <w:rFonts w:cstheme="minorHAnsi"/>
              <w:shd w:val="clear" w:color="auto" w:fill="DBE5F1" w:themeFill="accent1" w:themeFillTint="33"/>
            </w:rPr>
            <w:t>Content Select</w:t>
          </w:r>
          <w:r w:rsidR="00B4627D" w:rsidRPr="002E6B76">
            <w:rPr>
              <w:rFonts w:cstheme="minorHAnsi"/>
              <w:shd w:val="clear" w:color="auto" w:fill="DBE5F1" w:themeFill="accent1" w:themeFillTint="33"/>
            </w:rPr>
            <w:t>="</w:t>
          </w:r>
          <w:proofErr w:type="gramStart"/>
          <w:r w:rsidR="00B4627D" w:rsidRPr="002E6B76">
            <w:rPr>
              <w:rFonts w:cstheme="minorHAnsi"/>
              <w:shd w:val="clear" w:color="auto" w:fill="DBE5F1" w:themeFill="accent1" w:themeFillTint="33"/>
            </w:rPr>
            <w:t>./</w:t>
          </w:r>
          <w:proofErr w:type="gramEnd"/>
          <w:r w:rsidR="00B4627D" w:rsidRPr="002E6B76">
            <w:rPr>
              <w:rFonts w:cstheme="minorHAnsi"/>
              <w:shd w:val="clear" w:color="auto" w:fill="DBE5F1" w:themeFill="accent1" w:themeFillTint="33"/>
            </w:rPr>
            <w:t>Name" /&gt;</w:t>
          </w:r>
        </w:sdtContent>
      </w:sdt>
      <w:r>
        <w:t>,</w:t>
      </w:r>
    </w:p>
    <w:p w:rsidR="00EC46F9" w:rsidRDefault="00EC46F9" w:rsidP="00EC46F9">
      <w:r>
        <w:t xml:space="preserve">On </w:t>
      </w:r>
      <w:del w:id="0" w:author="Eric White" w:date="2015-08-03T23:08:00Z">
        <w:r w:rsidDel="008C167F">
          <w:delText xml:space="preserve">the </w:delText>
        </w:r>
      </w:del>
      <w:r>
        <w:t>Insert tab, the galleries include items that are designed to coordinate with the overall look of your document.</w:t>
      </w:r>
    </w:p>
    <w:p w:rsidR="00EC46F9" w:rsidRPr="003574B2" w:rsidRDefault="00EC46F9" w:rsidP="00EC46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theme="minorHAnsi"/>
          <w:i/>
        </w:rPr>
      </w:pPr>
      <w:r w:rsidRPr="006172E0">
        <w:rPr>
          <w:i/>
        </w:rPr>
        <w:t>Important note: Your new customer ID:</w:t>
      </w:r>
      <w:r w:rsidR="00B4627D">
        <w:rPr>
          <w:i/>
        </w:rPr>
        <w:t xml:space="preserve"> </w:t>
      </w:r>
      <w:sdt>
        <w:sdtPr>
          <w:rPr>
            <w:rFonts w:cstheme="minorHAnsi"/>
            <w:shd w:val="clear" w:color="auto" w:fill="DBE5F1" w:themeFill="accent1" w:themeFillTint="33"/>
          </w:rPr>
          <w:id w:val="1952128403"/>
          <w:placeholder>
            <w:docPart w:val="DefaultPlaceholder_1081868574"/>
          </w:placeholder>
          <w:text/>
        </w:sdtPr>
        <w:sdtContent>
          <w:r w:rsidR="00B4627D" w:rsidRPr="002E6B76">
            <w:rPr>
              <w:rFonts w:cstheme="minorHAnsi"/>
              <w:shd w:val="clear" w:color="auto" w:fill="DBE5F1" w:themeFill="accent1" w:themeFillTint="33"/>
            </w:rPr>
            <w:t>&lt;</w:t>
          </w:r>
          <w:r w:rsidR="000B2E8E" w:rsidRPr="002E6B76">
            <w:rPr>
              <w:rFonts w:cstheme="minorHAnsi"/>
              <w:shd w:val="clear" w:color="auto" w:fill="DBE5F1" w:themeFill="accent1" w:themeFillTint="33"/>
            </w:rPr>
            <w:t>Content Select</w:t>
          </w:r>
          <w:r w:rsidR="00B4627D" w:rsidRPr="002E6B76">
            <w:rPr>
              <w:rFonts w:cstheme="minorHAnsi"/>
              <w:shd w:val="clear" w:color="auto" w:fill="DBE5F1" w:themeFill="accent1" w:themeFillTint="33"/>
            </w:rPr>
            <w:t>="</w:t>
          </w:r>
          <w:proofErr w:type="gramStart"/>
          <w:r w:rsidR="00B4627D" w:rsidRPr="002E6B76">
            <w:rPr>
              <w:rFonts w:cstheme="minorHAnsi"/>
              <w:shd w:val="clear" w:color="auto" w:fill="DBE5F1" w:themeFill="accent1" w:themeFillTint="33"/>
            </w:rPr>
            <w:t>./</w:t>
          </w:r>
          <w:proofErr w:type="spellStart"/>
          <w:proofErr w:type="gramEnd"/>
          <w:r w:rsidR="00B4627D" w:rsidRPr="002E6B76">
            <w:rPr>
              <w:rFonts w:cstheme="minorHAnsi"/>
              <w:shd w:val="clear" w:color="auto" w:fill="DBE5F1" w:themeFill="accent1" w:themeFillTint="33"/>
            </w:rPr>
            <w:t>CustomerID</w:t>
          </w:r>
          <w:proofErr w:type="spellEnd"/>
          <w:r w:rsidR="00B4627D" w:rsidRPr="002E6B76">
            <w:rPr>
              <w:rFonts w:cstheme="minorHAnsi"/>
              <w:shd w:val="clear" w:color="auto" w:fill="DBE5F1" w:themeFill="accent1" w:themeFillTint="33"/>
            </w:rPr>
            <w:t>" /&gt;</w:t>
          </w:r>
        </w:sdtContent>
      </w:sdt>
      <w:r w:rsidRPr="006172E0">
        <w:rPr>
          <w:rFonts w:cstheme="minorHAnsi"/>
          <w:i/>
        </w:rPr>
        <w:t>.</w:t>
      </w:r>
    </w:p>
    <w:p w:rsidR="00EC46F9" w:rsidRDefault="00EC46F9" w:rsidP="00EC46F9">
      <w:r>
        <w:t>When you create pictures, charts, or diagrams, they also coordinate with your current document look.</w:t>
      </w:r>
    </w:p>
    <w:sdt>
      <w:sdtPr>
        <w:rPr>
          <w:rFonts w:cstheme="minorHAnsi"/>
          <w:shd w:val="clear" w:color="auto" w:fill="DBE5F1" w:themeFill="accent1" w:themeFillTint="33"/>
        </w:rPr>
        <w:id w:val="-683736630"/>
        <w:placeholder>
          <w:docPart w:val="DefaultPlaceholder_1081868574"/>
        </w:placeholder>
        <w:text/>
      </w:sdtPr>
      <w:sdtContent>
        <w:p w:rsidR="00B4627D" w:rsidRDefault="00B4627D" w:rsidP="00EC46F9">
          <w:r w:rsidRPr="002E6B76">
            <w:rPr>
              <w:rFonts w:cstheme="minorHAnsi"/>
              <w:shd w:val="clear" w:color="auto" w:fill="DBE5F1" w:themeFill="accent1" w:themeFillTint="33"/>
            </w:rPr>
            <w:t xml:space="preserve">&lt;Table </w:t>
          </w:r>
          <w:r w:rsidR="000B2E8E" w:rsidRPr="002E6B76">
            <w:rPr>
              <w:rFonts w:cstheme="minorHAnsi"/>
              <w:shd w:val="clear" w:color="auto" w:fill="DBE5F1" w:themeFill="accent1" w:themeFillTint="33"/>
            </w:rPr>
            <w:t>Select</w:t>
          </w:r>
          <w:r w:rsidRPr="002E6B76">
            <w:rPr>
              <w:rFonts w:cstheme="minorHAnsi"/>
              <w:shd w:val="clear" w:color="auto" w:fill="DBE5F1" w:themeFill="accent1" w:themeFillTint="33"/>
            </w:rPr>
            <w:t>="./Orders/Order" /&gt;</w:t>
          </w:r>
        </w:p>
      </w:sdtContent>
    </w:sdt>
    <w:tbl>
      <w:tblPr>
        <w:tblStyle w:val="MediumShading1-Accent4"/>
        <w:tblW w:w="0" w:type="auto"/>
        <w:tblLook w:val="04A0" w:firstRow="1" w:lastRow="0" w:firstColumn="1" w:lastColumn="0" w:noHBand="0" w:noVBand="1"/>
      </w:tblPr>
      <w:tblGrid>
        <w:gridCol w:w="2731"/>
        <w:gridCol w:w="2366"/>
        <w:gridCol w:w="4371"/>
      </w:tblGrid>
      <w:tr w:rsidR="00EC46F9" w:rsidTr="00BB7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 w:rsidR="00EC46F9" w:rsidRDefault="00EC46F9" w:rsidP="00BB7FDA">
            <w:pPr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Description</w:t>
            </w:r>
          </w:p>
        </w:tc>
        <w:tc>
          <w:tcPr>
            <w:tcW w:w="2366" w:type="dxa"/>
          </w:tcPr>
          <w:p w:rsidR="00EC46F9" w:rsidRDefault="00EC46F9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Quantity</w:t>
            </w:r>
          </w:p>
        </w:tc>
        <w:tc>
          <w:tcPr>
            <w:tcW w:w="4371" w:type="dxa"/>
          </w:tcPr>
          <w:p w:rsidR="00EC46F9" w:rsidRDefault="00EC46F9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Order Date</w:t>
            </w:r>
          </w:p>
        </w:tc>
      </w:tr>
      <w:tr w:rsidR="00EC46F9" w:rsidRPr="00EA2540" w:rsidTr="00BB7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 w:rsidR="00EC46F9" w:rsidRPr="004005C5" w:rsidRDefault="00EC46F9" w:rsidP="00BB7FDA">
            <w:pPr>
              <w:rPr>
                <w:bCs w:val="0"/>
              </w:rPr>
            </w:pPr>
            <w:r w:rsidRPr="004005C5">
              <w:rPr>
                <w:b w:val="0"/>
                <w:bCs w:val="0"/>
              </w:rPr>
              <w:t>./</w:t>
            </w:r>
            <w:proofErr w:type="spellStart"/>
            <w:r w:rsidRPr="004005C5">
              <w:rPr>
                <w:b w:val="0"/>
                <w:bCs w:val="0"/>
              </w:rPr>
              <w:t>ProductDescription</w:t>
            </w:r>
            <w:proofErr w:type="spellEnd"/>
          </w:p>
        </w:tc>
        <w:tc>
          <w:tcPr>
            <w:tcW w:w="2366" w:type="dxa"/>
          </w:tcPr>
          <w:p w:rsidR="00EC46F9" w:rsidRPr="004005C5" w:rsidRDefault="00EC46F9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./</w:t>
            </w:r>
            <w:r w:rsidRPr="004005C5">
              <w:t>Quantity</w:t>
            </w:r>
          </w:p>
        </w:tc>
        <w:tc>
          <w:tcPr>
            <w:tcW w:w="4371" w:type="dxa"/>
          </w:tcPr>
          <w:p w:rsidR="00EC46F9" w:rsidRPr="00EA2540" w:rsidRDefault="00EC46F9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./</w:t>
            </w:r>
            <w:proofErr w:type="spellStart"/>
            <w:r w:rsidRPr="00EA2540">
              <w:rPr>
                <w:rStyle w:val="PlaceholderText"/>
                <w:color w:val="auto"/>
              </w:rPr>
              <w:t>OrderDate</w:t>
            </w:r>
            <w:proofErr w:type="spellEnd"/>
          </w:p>
        </w:tc>
      </w:tr>
    </w:tbl>
    <w:p w:rsidR="00EC46F9" w:rsidRDefault="00EC46F9" w:rsidP="00EC46F9">
      <w:pPr>
        <w:spacing w:after="0"/>
        <w:rPr>
          <w:rStyle w:val="PlaceholderText"/>
          <w:color w:val="FFFFFF" w:themeColor="background1"/>
        </w:rPr>
      </w:pPr>
    </w:p>
    <w:sdt>
      <w:sdtPr>
        <w:rPr>
          <w:rFonts w:cstheme="minorHAnsi"/>
          <w:shd w:val="clear" w:color="auto" w:fill="DBE5F1" w:themeFill="accent1" w:themeFillTint="33"/>
        </w:rPr>
        <w:id w:val="-348099180"/>
        <w:placeholder>
          <w:docPart w:val="DefaultPlaceholder_1081868574"/>
        </w:placeholder>
        <w:text/>
      </w:sdtPr>
      <w:sdtContent>
        <w:p w:rsidR="00AF3192" w:rsidRDefault="00B4627D" w:rsidP="00B4627D">
          <w:pPr>
            <w:spacing w:after="0"/>
            <w:rPr>
              <w:i/>
            </w:rPr>
          </w:pPr>
          <w:r w:rsidRPr="003B3072">
            <w:rPr>
              <w:rFonts w:cstheme="minorHAnsi"/>
              <w:shd w:val="clear" w:color="auto" w:fill="DBE5F1" w:themeFill="accent1" w:themeFillTint="33"/>
            </w:rPr>
            <w:t xml:space="preserve">&lt;Repeat </w:t>
          </w:r>
          <w:r w:rsidR="000B2E8E">
            <w:rPr>
              <w:rFonts w:cstheme="minorHAnsi"/>
              <w:shd w:val="clear" w:color="auto" w:fill="DBE5F1" w:themeFill="accent1" w:themeFillTint="33"/>
            </w:rPr>
            <w:t>Select</w:t>
          </w:r>
          <w:r w:rsidRPr="003B3072">
            <w:rPr>
              <w:rFonts w:cstheme="minorHAnsi"/>
              <w:shd w:val="clear" w:color="auto" w:fill="DBE5F1" w:themeFill="accent1" w:themeFillTint="33"/>
            </w:rPr>
            <w:t>="./Orders/Order"/&gt;</w:t>
          </w:r>
        </w:p>
      </w:sdtContent>
    </w:sdt>
    <w:p w:rsidR="00AF3192" w:rsidRDefault="00AF3192" w:rsidP="00AF3192">
      <w:pPr>
        <w:rPr>
          <w:rFonts w:cstheme="minorHAnsi"/>
          <w:i/>
        </w:rPr>
      </w:pPr>
      <w:r>
        <w:t xml:space="preserve">The description for your first </w:t>
      </w:r>
      <w:r w:rsidR="00EB1FA5">
        <w:t>line item</w:t>
      </w:r>
      <w:r>
        <w:t xml:space="preserve"> is</w:t>
      </w:r>
      <w:r w:rsidR="00B4627D">
        <w:t xml:space="preserve"> </w:t>
      </w:r>
      <w:sdt>
        <w:sdtPr>
          <w:rPr>
            <w:rFonts w:cstheme="minorHAnsi"/>
            <w:shd w:val="clear" w:color="auto" w:fill="DBE5F1" w:themeFill="accent1" w:themeFillTint="33"/>
          </w:rPr>
          <w:id w:val="339751354"/>
          <w:placeholder>
            <w:docPart w:val="DefaultPlaceholder_1081868574"/>
          </w:placeholder>
          <w:text/>
        </w:sdtPr>
        <w:sdtContent>
          <w:r w:rsidR="00B4627D" w:rsidRPr="002E6B76">
            <w:rPr>
              <w:rFonts w:cstheme="minorHAnsi"/>
              <w:shd w:val="clear" w:color="auto" w:fill="DBE5F1" w:themeFill="accent1" w:themeFillTint="33"/>
            </w:rPr>
            <w:t>&lt;</w:t>
          </w:r>
          <w:r w:rsidR="000B2E8E" w:rsidRPr="002E6B76">
            <w:rPr>
              <w:rFonts w:cstheme="minorHAnsi"/>
              <w:shd w:val="clear" w:color="auto" w:fill="DBE5F1" w:themeFill="accent1" w:themeFillTint="33"/>
            </w:rPr>
            <w:t>Content Select</w:t>
          </w:r>
          <w:r w:rsidR="00B4627D" w:rsidRPr="002E6B76">
            <w:rPr>
              <w:rFonts w:cstheme="minorHAnsi"/>
              <w:shd w:val="clear" w:color="auto" w:fill="DBE5F1" w:themeFill="accent1" w:themeFillTint="33"/>
            </w:rPr>
            <w:t>="</w:t>
          </w:r>
          <w:r w:rsidRPr="002E6B76">
            <w:rPr>
              <w:rFonts w:cstheme="minorHAnsi"/>
              <w:shd w:val="clear" w:color="auto" w:fill="DBE5F1" w:themeFill="accent1" w:themeFillTint="33"/>
            </w:rPr>
            <w:t>./</w:t>
          </w:r>
          <w:proofErr w:type="spellStart"/>
          <w:r w:rsidRPr="002E6B76">
            <w:rPr>
              <w:rFonts w:cstheme="minorHAnsi"/>
              <w:shd w:val="clear" w:color="auto" w:fill="DBE5F1" w:themeFill="accent1" w:themeFillTint="33"/>
            </w:rPr>
            <w:t>ProductDescription</w:t>
          </w:r>
          <w:proofErr w:type="spellEnd"/>
          <w:r w:rsidR="00B4627D" w:rsidRPr="002E6B76">
            <w:rPr>
              <w:rFonts w:cstheme="minorHAnsi"/>
              <w:shd w:val="clear" w:color="auto" w:fill="DBE5F1" w:themeFill="accent1" w:themeFillTint="33"/>
            </w:rPr>
            <w:t>"/&gt;</w:t>
          </w:r>
        </w:sdtContent>
      </w:sdt>
      <w:r>
        <w:rPr>
          <w:rFonts w:cstheme="minorHAnsi"/>
          <w:i/>
        </w:rPr>
        <w:t>.</w:t>
      </w:r>
    </w:p>
    <w:p w:rsidR="00AF3192" w:rsidRDefault="00AF3192" w:rsidP="00AF3192">
      <w:pPr>
        <w:rPr>
          <w:rFonts w:cstheme="minorHAnsi"/>
          <w:i/>
        </w:rPr>
      </w:pPr>
      <w:r>
        <w:t xml:space="preserve">The Quantity for this </w:t>
      </w:r>
      <w:r w:rsidR="00EB1FA5">
        <w:t>line item</w:t>
      </w:r>
      <w:r>
        <w:t xml:space="preserve"> is</w:t>
      </w:r>
      <w:r w:rsidR="00B4627D">
        <w:t xml:space="preserve"> </w:t>
      </w:r>
      <w:sdt>
        <w:sdtPr>
          <w:rPr>
            <w:rFonts w:cstheme="minorHAnsi"/>
            <w:shd w:val="clear" w:color="auto" w:fill="DBE5F1" w:themeFill="accent1" w:themeFillTint="33"/>
          </w:rPr>
          <w:id w:val="126520495"/>
          <w:placeholder>
            <w:docPart w:val="DefaultPlaceholder_1081868574"/>
          </w:placeholder>
          <w:text/>
        </w:sdtPr>
        <w:sdtContent>
          <w:r w:rsidR="00B4627D" w:rsidRPr="002E6B76">
            <w:rPr>
              <w:rFonts w:cstheme="minorHAnsi"/>
              <w:shd w:val="clear" w:color="auto" w:fill="DBE5F1" w:themeFill="accent1" w:themeFillTint="33"/>
            </w:rPr>
            <w:t>&lt;</w:t>
          </w:r>
          <w:r w:rsidR="000B2E8E" w:rsidRPr="002E6B76">
            <w:rPr>
              <w:rFonts w:cstheme="minorHAnsi"/>
              <w:shd w:val="clear" w:color="auto" w:fill="DBE5F1" w:themeFill="accent1" w:themeFillTint="33"/>
            </w:rPr>
            <w:t>Content Select</w:t>
          </w:r>
          <w:r w:rsidR="00B4627D" w:rsidRPr="002E6B76">
            <w:rPr>
              <w:rFonts w:cstheme="minorHAnsi"/>
              <w:shd w:val="clear" w:color="auto" w:fill="DBE5F1" w:themeFill="accent1" w:themeFillTint="33"/>
            </w:rPr>
            <w:t>="</w:t>
          </w:r>
          <w:r w:rsidRPr="002E6B76">
            <w:rPr>
              <w:rFonts w:cstheme="minorHAnsi"/>
              <w:shd w:val="clear" w:color="auto" w:fill="DBE5F1" w:themeFill="accent1" w:themeFillTint="33"/>
            </w:rPr>
            <w:t>./Quantity</w:t>
          </w:r>
          <w:r w:rsidR="00B4627D" w:rsidRPr="002E6B76">
            <w:rPr>
              <w:rFonts w:cstheme="minorHAnsi"/>
              <w:shd w:val="clear" w:color="auto" w:fill="DBE5F1" w:themeFill="accent1" w:themeFillTint="33"/>
            </w:rPr>
            <w:t>"/&gt;</w:t>
          </w:r>
        </w:sdtContent>
      </w:sdt>
      <w:r>
        <w:rPr>
          <w:rFonts w:cstheme="minorHAnsi"/>
          <w:i/>
        </w:rPr>
        <w:t>.</w:t>
      </w:r>
    </w:p>
    <w:p w:rsidR="00AF3192" w:rsidRDefault="00AF3192" w:rsidP="00AF3192">
      <w:pPr>
        <w:pBdr>
          <w:bottom w:val="single" w:sz="6" w:space="1" w:color="auto"/>
        </w:pBdr>
        <w:rPr>
          <w:rFonts w:cstheme="minorHAnsi"/>
          <w:i/>
        </w:rPr>
      </w:pPr>
      <w:r w:rsidRPr="00AF3192">
        <w:t>The Date is</w:t>
      </w:r>
      <w:r w:rsidR="00B4627D">
        <w:t xml:space="preserve"> </w:t>
      </w:r>
      <w:sdt>
        <w:sdtPr>
          <w:rPr>
            <w:rFonts w:cstheme="minorHAnsi"/>
            <w:shd w:val="clear" w:color="auto" w:fill="DBE5F1" w:themeFill="accent1" w:themeFillTint="33"/>
          </w:rPr>
          <w:id w:val="-2087753621"/>
          <w:placeholder>
            <w:docPart w:val="DefaultPlaceholder_1081868574"/>
          </w:placeholder>
          <w:text/>
        </w:sdtPr>
        <w:sdtContent>
          <w:r w:rsidR="00B4627D" w:rsidRPr="002E6B76">
            <w:rPr>
              <w:rFonts w:cstheme="minorHAnsi"/>
              <w:shd w:val="clear" w:color="auto" w:fill="DBE5F1" w:themeFill="accent1" w:themeFillTint="33"/>
            </w:rPr>
            <w:t>&lt;</w:t>
          </w:r>
          <w:r w:rsidR="000B2E8E" w:rsidRPr="002E6B76">
            <w:rPr>
              <w:rFonts w:cstheme="minorHAnsi"/>
              <w:shd w:val="clear" w:color="auto" w:fill="DBE5F1" w:themeFill="accent1" w:themeFillTint="33"/>
            </w:rPr>
            <w:t>Content Select</w:t>
          </w:r>
          <w:r w:rsidR="00B4627D" w:rsidRPr="002E6B76">
            <w:rPr>
              <w:rFonts w:cstheme="minorHAnsi"/>
              <w:shd w:val="clear" w:color="auto" w:fill="DBE5F1" w:themeFill="accent1" w:themeFillTint="33"/>
            </w:rPr>
            <w:t>="./</w:t>
          </w:r>
          <w:proofErr w:type="spellStart"/>
          <w:r w:rsidR="00B4627D" w:rsidRPr="002E6B76">
            <w:rPr>
              <w:rFonts w:cstheme="minorHAnsi"/>
              <w:shd w:val="clear" w:color="auto" w:fill="DBE5F1" w:themeFill="accent1" w:themeFillTint="33"/>
            </w:rPr>
            <w:t>OrderDate</w:t>
          </w:r>
          <w:proofErr w:type="spellEnd"/>
          <w:r w:rsidR="00B4627D" w:rsidRPr="002E6B76">
            <w:rPr>
              <w:rFonts w:cstheme="minorHAnsi"/>
              <w:shd w:val="clear" w:color="auto" w:fill="DBE5F1" w:themeFill="accent1" w:themeFillTint="33"/>
            </w:rPr>
            <w:t>"/&gt;</w:t>
          </w:r>
        </w:sdtContent>
      </w:sdt>
      <w:r>
        <w:rPr>
          <w:rFonts w:cstheme="minorHAnsi"/>
          <w:i/>
        </w:rPr>
        <w:t>.</w:t>
      </w:r>
    </w:p>
    <w:sdt>
      <w:sdtPr>
        <w:rPr>
          <w:rFonts w:cstheme="minorHAnsi"/>
          <w:shd w:val="clear" w:color="auto" w:fill="DBE5F1" w:themeFill="accent1" w:themeFillTint="33"/>
        </w:rPr>
        <w:id w:val="822083152"/>
        <w:placeholder>
          <w:docPart w:val="DefaultPlaceholder_1081868574"/>
        </w:placeholder>
        <w:text/>
      </w:sdtPr>
      <w:sdtContent>
        <w:p w:rsidR="00AF3192" w:rsidRDefault="00B4627D" w:rsidP="00AF3192">
          <w:r w:rsidRPr="003B3072">
            <w:rPr>
              <w:rFonts w:cstheme="minorHAnsi"/>
              <w:shd w:val="clear" w:color="auto" w:fill="DBE5F1" w:themeFill="accent1" w:themeFillTint="33"/>
            </w:rPr>
            <w:t>&lt;</w:t>
          </w:r>
          <w:proofErr w:type="spellStart"/>
          <w:r w:rsidRPr="003B3072">
            <w:rPr>
              <w:rFonts w:cstheme="minorHAnsi"/>
              <w:shd w:val="clear" w:color="auto" w:fill="DBE5F1" w:themeFill="accent1" w:themeFillTint="33"/>
            </w:rPr>
            <w:t>EndRepeat</w:t>
          </w:r>
          <w:proofErr w:type="spellEnd"/>
          <w:r w:rsidRPr="003B3072">
            <w:rPr>
              <w:rFonts w:cstheme="minorHAnsi"/>
              <w:shd w:val="clear" w:color="auto" w:fill="DBE5F1" w:themeFill="accent1" w:themeFillTint="33"/>
            </w:rPr>
            <w:t>/&gt;</w:t>
          </w:r>
        </w:p>
      </w:sdtContent>
    </w:sdt>
    <w:sdt>
      <w:sdtPr>
        <w:rPr>
          <w:rFonts w:cstheme="minorHAnsi"/>
          <w:shd w:val="clear" w:color="auto" w:fill="DBE5F1" w:themeFill="accent1" w:themeFillTint="33"/>
        </w:rPr>
        <w:id w:val="-1002497289"/>
        <w:placeholder>
          <w:docPart w:val="DefaultPlaceholder_1081868574"/>
        </w:placeholder>
        <w:text/>
      </w:sdtPr>
      <w:sdtContent>
        <w:p w:rsidR="00AF3192" w:rsidRDefault="00B4627D" w:rsidP="00EC46F9">
          <w:pPr>
            <w:spacing w:after="0"/>
          </w:pPr>
          <w:r w:rsidRPr="003B3072">
            <w:rPr>
              <w:rFonts w:cstheme="minorHAnsi"/>
              <w:shd w:val="clear" w:color="auto" w:fill="DBE5F1" w:themeFill="accent1" w:themeFillTint="33"/>
            </w:rPr>
            <w:t xml:space="preserve">&lt;Conditional </w:t>
          </w:r>
          <w:r w:rsidR="000B2E8E">
            <w:rPr>
              <w:rFonts w:cstheme="minorHAnsi"/>
              <w:shd w:val="clear" w:color="auto" w:fill="DBE5F1" w:themeFill="accent1" w:themeFillTint="33"/>
            </w:rPr>
            <w:t>Select</w:t>
          </w:r>
          <w:r w:rsidR="005C7733">
            <w:rPr>
              <w:rFonts w:cstheme="minorHAnsi"/>
              <w:shd w:val="clear" w:color="auto" w:fill="DBE5F1" w:themeFill="accent1" w:themeFillTint="33"/>
            </w:rPr>
            <w:t>="</w:t>
          </w:r>
          <w:proofErr w:type="gramStart"/>
          <w:r w:rsidR="005C7733">
            <w:rPr>
              <w:rFonts w:cstheme="minorHAnsi"/>
              <w:shd w:val="clear" w:color="auto" w:fill="DBE5F1" w:themeFill="accent1" w:themeFillTint="33"/>
            </w:rPr>
            <w:t>./</w:t>
          </w:r>
          <w:proofErr w:type="spellStart"/>
          <w:proofErr w:type="gramEnd"/>
          <w:r w:rsidR="005C7733">
            <w:rPr>
              <w:rFonts w:cstheme="minorHAnsi"/>
              <w:shd w:val="clear" w:color="auto" w:fill="DBE5F1" w:themeFill="accent1" w:themeFillTint="33"/>
            </w:rPr>
            <w:t>HighValueCustomer</w:t>
          </w:r>
          <w:proofErr w:type="spellEnd"/>
          <w:r w:rsidR="005C7733">
            <w:rPr>
              <w:rFonts w:cstheme="minorHAnsi"/>
              <w:shd w:val="clear" w:color="auto" w:fill="DBE5F1" w:themeFill="accent1" w:themeFillTint="33"/>
            </w:rPr>
            <w:t>" Match="T</w:t>
          </w:r>
          <w:r w:rsidRPr="003B3072">
            <w:rPr>
              <w:rFonts w:cstheme="minorHAnsi"/>
              <w:shd w:val="clear" w:color="auto" w:fill="DBE5F1" w:themeFill="accent1" w:themeFillTint="33"/>
            </w:rPr>
            <w:t>rue"/&gt;</w:t>
          </w:r>
        </w:p>
      </w:sdtContent>
    </w:sdt>
    <w:p w:rsidR="002E6B76" w:rsidRDefault="00EC46F9" w:rsidP="00EC46F9">
      <w:r>
        <w:t>Beca</w:t>
      </w:r>
      <w:r w:rsidR="0005085E">
        <w:t>use you are one of our largest</w:t>
      </w:r>
      <w:r>
        <w:t xml:space="preserve"> customers, we are inviting you to an open house ne</w:t>
      </w:r>
      <w:r w:rsidR="002E6B76">
        <w:t xml:space="preserve">xt Tuesday in our main </w:t>
      </w:r>
      <w:proofErr w:type="spellStart"/>
      <w:r w:rsidR="002E6B76">
        <w:t>office.</w:t>
      </w:r>
    </w:p>
    <w:p w:rsidR="00EC46F9" w:rsidRDefault="00EC46F9" w:rsidP="00EC46F9">
      <w:proofErr w:type="spellEnd"/>
      <w:r>
        <w:t xml:space="preserve">This can be formatted as desired.  This content can include </w:t>
      </w:r>
      <w:r w:rsidR="00A450A5">
        <w:rPr>
          <w:b/>
        </w:rPr>
        <w:t>Select</w:t>
      </w:r>
      <w:r>
        <w:t xml:space="preserve">, </w:t>
      </w:r>
      <w:r w:rsidRPr="00693166">
        <w:rPr>
          <w:b/>
        </w:rPr>
        <w:t>Table</w:t>
      </w:r>
      <w:r>
        <w:t xml:space="preserve">, or other </w:t>
      </w:r>
      <w:r w:rsidRPr="00693166">
        <w:rPr>
          <w:b/>
        </w:rPr>
        <w:t>Conditional</w:t>
      </w:r>
      <w:r>
        <w:t xml:space="preserve"> content controls.</w:t>
      </w:r>
    </w:p>
    <w:p w:rsidR="00EC46F9" w:rsidRDefault="00EC46F9" w:rsidP="00EC46F9">
      <w:r>
        <w:rPr>
          <w:i/>
        </w:rPr>
        <w:t>Do</w:t>
      </w:r>
      <w:r w:rsidR="00F9266D">
        <w:rPr>
          <w:i/>
        </w:rPr>
        <w:t>n’</w:t>
      </w:r>
      <w:r>
        <w:rPr>
          <w:i/>
        </w:rPr>
        <w:t>t forget: Your new customer ID is</w:t>
      </w:r>
      <w:r w:rsidR="00B4627D">
        <w:rPr>
          <w:i/>
        </w:rPr>
        <w:t xml:space="preserve"> </w:t>
      </w:r>
      <w:sdt>
        <w:sdtPr>
          <w:rPr>
            <w:rFonts w:cstheme="minorHAnsi"/>
            <w:shd w:val="clear" w:color="auto" w:fill="DBE5F1" w:themeFill="accent1" w:themeFillTint="33"/>
          </w:rPr>
          <w:id w:val="-773781648"/>
          <w:placeholder>
            <w:docPart w:val="DefaultPlaceholder_1081868574"/>
          </w:placeholder>
          <w:text/>
        </w:sdtPr>
        <w:sdtContent>
          <w:r w:rsidR="00B4627D" w:rsidRPr="002E6B76">
            <w:rPr>
              <w:rFonts w:cstheme="minorHAnsi"/>
              <w:shd w:val="clear" w:color="auto" w:fill="DBE5F1" w:themeFill="accent1" w:themeFillTint="33"/>
            </w:rPr>
            <w:t>&lt;</w:t>
          </w:r>
          <w:r w:rsidR="000B2E8E" w:rsidRPr="002E6B76">
            <w:rPr>
              <w:rFonts w:cstheme="minorHAnsi"/>
              <w:shd w:val="clear" w:color="auto" w:fill="DBE5F1" w:themeFill="accent1" w:themeFillTint="33"/>
            </w:rPr>
            <w:t>Content Select</w:t>
          </w:r>
          <w:r w:rsidR="00B4627D" w:rsidRPr="002E6B76">
            <w:rPr>
              <w:rFonts w:cstheme="minorHAnsi"/>
              <w:shd w:val="clear" w:color="auto" w:fill="DBE5F1" w:themeFill="accent1" w:themeFillTint="33"/>
            </w:rPr>
            <w:t>="./</w:t>
          </w:r>
          <w:proofErr w:type="spellStart"/>
          <w:r w:rsidR="00B4627D" w:rsidRPr="002E6B76">
            <w:rPr>
              <w:rFonts w:cstheme="minorHAnsi"/>
              <w:shd w:val="clear" w:color="auto" w:fill="DBE5F1" w:themeFill="accent1" w:themeFillTint="33"/>
            </w:rPr>
            <w:t>CustomerID</w:t>
          </w:r>
          <w:proofErr w:type="spellEnd"/>
          <w:r w:rsidR="00B4627D" w:rsidRPr="002E6B76">
            <w:rPr>
              <w:rFonts w:cstheme="minorHAnsi"/>
              <w:shd w:val="clear" w:color="auto" w:fill="DBE5F1" w:themeFill="accent1" w:themeFillTint="33"/>
            </w:rPr>
            <w:t>"/&gt;</w:t>
          </w:r>
        </w:sdtContent>
      </w:sdt>
    </w:p>
    <w:sdt>
      <w:sdtPr>
        <w:rPr>
          <w:rFonts w:cstheme="minorHAnsi"/>
          <w:shd w:val="clear" w:color="auto" w:fill="DBE5F1" w:themeFill="accent1" w:themeFillTint="33"/>
        </w:rPr>
        <w:id w:val="-1806381935"/>
        <w:placeholder>
          <w:docPart w:val="DefaultPlaceholder_1081868574"/>
        </w:placeholder>
        <w:text/>
      </w:sdtPr>
      <w:sdtContent>
        <w:p w:rsidR="005838EF" w:rsidRDefault="005838EF" w:rsidP="00EC46F9">
          <w:r w:rsidRPr="002E6B76">
            <w:rPr>
              <w:rFonts w:cstheme="minorHAnsi"/>
              <w:shd w:val="clear" w:color="auto" w:fill="DBE5F1" w:themeFill="accent1" w:themeFillTint="33"/>
            </w:rPr>
            <w:t>&lt;</w:t>
          </w:r>
          <w:proofErr w:type="spellStart"/>
          <w:r w:rsidRPr="002E6B76">
            <w:rPr>
              <w:rFonts w:cstheme="minorHAnsi"/>
              <w:shd w:val="clear" w:color="auto" w:fill="DBE5F1" w:themeFill="accent1" w:themeFillTint="33"/>
            </w:rPr>
            <w:t>EndConditional</w:t>
          </w:r>
          <w:proofErr w:type="spellEnd"/>
          <w:r w:rsidRPr="002E6B76">
            <w:rPr>
              <w:rFonts w:cstheme="minorHAnsi"/>
              <w:shd w:val="clear" w:color="auto" w:fill="DBE5F1" w:themeFill="accent1" w:themeFillTint="33"/>
            </w:rPr>
            <w:t>/&gt;</w:t>
          </w:r>
        </w:p>
      </w:sdtContent>
    </w:sdt>
    <w:p w:rsidR="00EC46F9" w:rsidRDefault="00EC46F9" w:rsidP="00EC46F9">
      <w:r>
        <w:t>We really appreciate your business.</w:t>
      </w:r>
    </w:p>
    <w:p w:rsidR="00EC46F9" w:rsidRDefault="00EC46F9" w:rsidP="00EC46F9">
      <w:pPr>
        <w:ind w:left="3600"/>
      </w:pPr>
      <w:r>
        <w:t>Eric White</w:t>
      </w:r>
      <w:r>
        <w:br/>
        <w:t>Director of Customer Relations</w:t>
      </w:r>
    </w:p>
    <w:sectPr w:rsidR="00EC4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ric White">
    <w15:presenceInfo w15:providerId="Windows Live" w15:userId="5e385848af211b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hideSpellingErrors/>
  <w:hideGrammaticalErrors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8E1"/>
    <w:rsid w:val="0005085E"/>
    <w:rsid w:val="000B2E8E"/>
    <w:rsid w:val="00151C1F"/>
    <w:rsid w:val="002D6B31"/>
    <w:rsid w:val="002E6B76"/>
    <w:rsid w:val="003B3072"/>
    <w:rsid w:val="003E5A95"/>
    <w:rsid w:val="00460F1F"/>
    <w:rsid w:val="005838EF"/>
    <w:rsid w:val="005C7733"/>
    <w:rsid w:val="008C167F"/>
    <w:rsid w:val="00966BDC"/>
    <w:rsid w:val="009F297C"/>
    <w:rsid w:val="00A02F32"/>
    <w:rsid w:val="00A450A5"/>
    <w:rsid w:val="00AF3192"/>
    <w:rsid w:val="00B4627D"/>
    <w:rsid w:val="00B51657"/>
    <w:rsid w:val="00BB7FDA"/>
    <w:rsid w:val="00CA1CFE"/>
    <w:rsid w:val="00CB4637"/>
    <w:rsid w:val="00DB16C8"/>
    <w:rsid w:val="00DE53E6"/>
    <w:rsid w:val="00E538E1"/>
    <w:rsid w:val="00EB1FA5"/>
    <w:rsid w:val="00EC20A9"/>
    <w:rsid w:val="00EC46F9"/>
    <w:rsid w:val="00F9266D"/>
    <w:rsid w:val="00FE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6ABB66-F989-4B2C-901F-90D29E74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46F9"/>
    <w:rPr>
      <w:color w:val="808080"/>
    </w:rPr>
  </w:style>
  <w:style w:type="table" w:styleId="MediumShading1-Accent4">
    <w:name w:val="Medium Shading 1 Accent 4"/>
    <w:basedOn w:val="TableNormal"/>
    <w:uiPriority w:val="63"/>
    <w:rsid w:val="00EC46F9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C4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6F9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qFormat/>
    <w:rsid w:val="00151C1F"/>
    <w:pPr>
      <w:spacing w:after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5CAD03-EDCF-46F7-85C6-9A49D91282BE}"/>
      </w:docPartPr>
      <w:docPartBody>
        <w:p w:rsidR="00000000" w:rsidRDefault="00FE482A">
          <w:r w:rsidRPr="00B169A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82A"/>
    <w:rsid w:val="00FC2343"/>
    <w:rsid w:val="00FE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E482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 White</Company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25</cp:revision>
  <dcterms:created xsi:type="dcterms:W3CDTF">2011-03-13T12:22:00Z</dcterms:created>
  <dcterms:modified xsi:type="dcterms:W3CDTF">2015-09-03T00:37:00Z</dcterms:modified>
</cp:coreProperties>
</file>