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EF1" w:rsidRDefault="003D1EF1">
      <w:r>
        <w:t xml:space="preserve">On the Insert tab, the galleries include items that are designed to coordinate with the overall look of your </w:t>
      </w:r>
      <w:proofErr w:type="spellStart"/>
      <w:r>
        <w:t>document</w:t>
      </w:r>
      <w:del w:id="0" w:author="Eric" w:date="2011-07-26T17:44:00Z">
        <w:r w:rsidDel="00EC362B">
          <w:delText>. You can use these galleries to insert tables, headers, footers, lists, cover pages, and other document building</w:delText>
        </w:r>
      </w:del>
      <w:ins w:id="1" w:author="Eric" w:date="2011-07-26T17:44:00Z">
        <w:r w:rsidR="00EC362B">
          <w:t>sdfs</w:t>
        </w:r>
      </w:ins>
      <w:bookmarkStart w:id="2" w:name="_GoBack"/>
      <w:bookmarkEnd w:id="2"/>
      <w:proofErr w:type="spellEnd"/>
      <w:r>
        <w:t xml:space="preserve"> blocks. When you create pictures, charts, or diagrams, they also coordinate with your current document look.</w:t>
      </w:r>
    </w:p>
    <w:p w:rsidR="003D1EF1" w:rsidRDefault="003D1EF1">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BE2C02" w:rsidRDefault="003D1EF1">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3D1EF1" w:rsidRDefault="003D1EF1"/>
    <w:sectPr w:rsidR="003D1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F2A"/>
    <w:rsid w:val="003D1EF1"/>
    <w:rsid w:val="00AE15BE"/>
    <w:rsid w:val="00BE2C02"/>
    <w:rsid w:val="00DF5F2A"/>
    <w:rsid w:val="00EC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162</Words>
  <Characters>926</Characters>
  <Application>Microsoft Office Word</Application>
  <DocSecurity>0</DocSecurity>
  <Lines>7</Lines>
  <Paragraphs>2</Paragraphs>
  <ScaleCrop>false</ScaleCrop>
  <Company/>
  <LinksUpToDate>false</LinksUpToDate>
  <CharactersWithSpaces>1086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4</cp:revision>
  <dcterms:created xsi:type="dcterms:W3CDTF">2011-07-26T12:14:00Z</dcterms:created>
  <dcterms:modified xsi:type="dcterms:W3CDTF">2011-07-26T12:14:00Z</dcterms:modified>
</cp:coreProperties>
</file>