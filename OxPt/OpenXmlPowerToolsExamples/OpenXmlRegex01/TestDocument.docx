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725" w:rsidRDefault="00047725" w:rsidP="00047725">
      <w:r>
        <w:t>Video provides a powerful way to help you prove your point.</w:t>
      </w:r>
    </w:p>
    <w:p w:rsidR="00047725" w:rsidRDefault="00047725" w:rsidP="00047725">
      <w:r>
        <w:t>Video provides a powerful way to help you prove your point.</w:t>
      </w:r>
    </w:p>
    <w:p w:rsidR="00047725" w:rsidRDefault="00047725" w:rsidP="00047725">
      <w:r>
        <w:t>Video provides a powerful way to help you prove your point.</w:t>
      </w:r>
    </w:p>
    <w:p w:rsidR="00047725" w:rsidRDefault="00047725" w:rsidP="00047725">
      <w:r>
        <w:t>Video provides a powerful way to help you prove your point.</w:t>
      </w:r>
    </w:p>
    <w:p w:rsidR="00047725" w:rsidRDefault="00047725" w:rsidP="00047725">
      <w:r>
        <w:t>Video provides a powerful way to help you prove your point.</w:t>
      </w:r>
    </w:p>
    <w:p w:rsidR="00047725" w:rsidRDefault="00047725" w:rsidP="00047725">
      <w:r>
        <w:t>Video provides a powerful way to help you prove your point.</w:t>
      </w:r>
    </w:p>
    <w:p w:rsidR="00047725" w:rsidRDefault="00047725" w:rsidP="00047725">
      <w:r>
        <w:t>Video provides a powerful way to help you prove your point.</w:t>
      </w:r>
    </w:p>
    <w:p w:rsidR="00047725" w:rsidRDefault="00811E87" w:rsidP="00047725">
      <w:ins w:id="0" w:author="Eric White" w:date="2014-07-15T14:49:00Z">
        <w:r>
          <w:t xml:space="preserve">Video provides </w:t>
        </w:r>
      </w:ins>
      <w:r w:rsidR="00047725">
        <w:t>a powerful way to help you prove your point.</w:t>
      </w:r>
    </w:p>
    <w:p w:rsidR="00047725" w:rsidRDefault="00047725" w:rsidP="00047725">
      <w:r>
        <w:t xml:space="preserve">Video provides </w:t>
      </w:r>
      <w:ins w:id="1" w:author="Eric White" w:date="2014-07-15T15:09:00Z">
        <w:r w:rsidR="006F4563">
          <w:t xml:space="preserve">a powerful way </w:t>
        </w:r>
      </w:ins>
      <w:r>
        <w:t>to help you prove your point.</w:t>
      </w:r>
    </w:p>
    <w:p w:rsidR="00047725" w:rsidRDefault="00047725" w:rsidP="00047725">
      <w:r>
        <w:t xml:space="preserve">Video </w:t>
      </w:r>
      <w:ins w:id="2" w:author="Eric White" w:date="2014-07-15T15:11:00Z">
        <w:r w:rsidR="00015865">
          <w:t xml:space="preserve">provides a powerful </w:t>
        </w:r>
      </w:ins>
      <w:r>
        <w:t>way to help you prove your point.</w:t>
      </w:r>
    </w:p>
    <w:p w:rsidR="00047725" w:rsidRDefault="00047725" w:rsidP="00047725">
      <w:r>
        <w:t>Video provides a powerful way to help you</w:t>
      </w:r>
      <w:ins w:id="3" w:author="Eric White" w:date="2014-07-15T16:20:00Z">
        <w:r w:rsidR="00971B90">
          <w:t xml:space="preserve"> prove your point</w:t>
        </w:r>
      </w:ins>
      <w:r>
        <w:t>.</w:t>
      </w:r>
    </w:p>
    <w:p w:rsidR="00047725" w:rsidRDefault="00595E12" w:rsidP="00047725">
      <w:ins w:id="4" w:author="Eric White" w:date="2014-07-16T10:59:00Z">
        <w:r>
          <w:t xml:space="preserve">Video provides </w:t>
        </w:r>
      </w:ins>
      <w:r w:rsidR="00047725">
        <w:t>a powerful way to help you prove your point.</w:t>
      </w:r>
    </w:p>
    <w:p w:rsidR="00047725" w:rsidRDefault="00047725" w:rsidP="00047725">
      <w:r>
        <w:t xml:space="preserve">Video provides </w:t>
      </w:r>
      <w:ins w:id="5" w:author="Eric White" w:date="2014-07-16T10:59:00Z">
        <w:r w:rsidR="00595E12">
          <w:t xml:space="preserve">a powerful way </w:t>
        </w:r>
      </w:ins>
      <w:r>
        <w:t>to help you prove your point.</w:t>
      </w:r>
      <w:bookmarkStart w:id="6" w:name="_GoBack"/>
      <w:bookmarkEnd w:id="6"/>
    </w:p>
    <w:p w:rsidR="00047725" w:rsidRDefault="00047725" w:rsidP="00047725">
      <w:r>
        <w:t xml:space="preserve">Video </w:t>
      </w:r>
      <w:ins w:id="7" w:author="Eric White" w:date="2014-07-16T10:59:00Z">
        <w:r w:rsidR="00595E12">
          <w:t xml:space="preserve">provides a powerful </w:t>
        </w:r>
      </w:ins>
      <w:r>
        <w:t>way to help you prove your point.</w:t>
      </w:r>
    </w:p>
    <w:p w:rsidR="00047725" w:rsidRDefault="00047725" w:rsidP="00047725">
      <w:r>
        <w:t>Video provides a powerful way to help you</w:t>
      </w:r>
      <w:ins w:id="8" w:author="Eric White" w:date="2014-07-16T10:59:00Z">
        <w:r w:rsidR="00595E12">
          <w:t xml:space="preserve"> prove your point</w:t>
        </w:r>
      </w:ins>
      <w:r>
        <w:t>.</w:t>
      </w:r>
    </w:p>
    <w:sectPr w:rsidR="00047725" w:rsidSect="00BD10F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4C1"/>
    <w:rsid w:val="00015865"/>
    <w:rsid w:val="00047725"/>
    <w:rsid w:val="00301459"/>
    <w:rsid w:val="00495428"/>
    <w:rsid w:val="00595E12"/>
    <w:rsid w:val="006F4563"/>
    <w:rsid w:val="00811E87"/>
    <w:rsid w:val="00971B90"/>
    <w:rsid w:val="00BD10F6"/>
    <w:rsid w:val="00CD34C1"/>
    <w:rsid w:val="00FE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968A3-6F79-40C7-AF07-513AD865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E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E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8</cp:revision>
  <dcterms:created xsi:type="dcterms:W3CDTF">2014-07-15T06:11:00Z</dcterms:created>
  <dcterms:modified xsi:type="dcterms:W3CDTF">2014-07-16T05:29:00Z</dcterms:modified>
</cp:coreProperties>
</file>