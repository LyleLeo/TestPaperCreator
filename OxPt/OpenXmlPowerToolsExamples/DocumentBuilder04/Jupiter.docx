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447" w:rsidRDefault="00D757CE" w:rsidP="00D757CE">
      <w:pPr>
        <w:pStyle w:val="Heading1"/>
      </w:pPr>
      <w:r>
        <w:rPr>
          <w:rFonts w:hint="eastAsia"/>
        </w:rPr>
        <w:t>Jupiter</w:t>
      </w:r>
    </w:p>
    <w:p w:rsidR="00D757CE" w:rsidRDefault="00D757CE" w:rsidP="00D757CE">
      <w:pPr>
        <w:keepNext/>
      </w:pPr>
      <w:r>
        <w:rPr>
          <w:rFonts w:eastAsia="宋体" w:hint="eastAsia"/>
          <w:noProof/>
        </w:rPr>
        <w:drawing>
          <wp:inline distT="0" distB="0" distL="0" distR="0">
            <wp:extent cx="3048000" cy="3048000"/>
            <wp:effectExtent l="19050" t="0" r="0" b="0"/>
            <wp:docPr id="1" name="Picture 0" descr="240px-Jup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0px-Jupiter.jpg"/>
                    <pic:cNvPicPr/>
                  </pic:nvPicPr>
                  <pic:blipFill>
                    <a:blip r:embed="rId5"/>
                    <a:stretch>
                      <a:fillRect/>
                    </a:stretch>
                  </pic:blipFill>
                  <pic:spPr>
                    <a:xfrm>
                      <a:off x="0" y="0"/>
                      <a:ext cx="3048000" cy="3048000"/>
                    </a:xfrm>
                    <a:prstGeom prst="rect">
                      <a:avLst/>
                    </a:prstGeom>
                  </pic:spPr>
                </pic:pic>
              </a:graphicData>
            </a:graphic>
          </wp:inline>
        </w:drawing>
      </w:r>
    </w:p>
    <w:p w:rsidR="00D757CE" w:rsidRDefault="00D757CE" w:rsidP="00D757CE">
      <w:pPr>
        <w:pStyle w:val="Caption"/>
        <w:rPr>
          <w:rFonts w:eastAsia="宋体"/>
        </w:rPr>
      </w:pPr>
      <w:r>
        <w:t xml:space="preserve">Figure </w:t>
      </w:r>
      <w:fldSimple w:instr=" SEQ Figure \* ARABIC ">
        <w:r>
          <w:rPr>
            <w:noProof/>
          </w:rPr>
          <w:t>1</w:t>
        </w:r>
      </w:fldSimple>
      <w:r>
        <w:rPr>
          <w:rFonts w:eastAsia="宋体" w:hint="eastAsia"/>
        </w:rPr>
        <w:t xml:space="preserve"> Jupiter</w:t>
      </w:r>
    </w:p>
    <w:p w:rsidR="00D757CE" w:rsidRDefault="00D757CE" w:rsidP="00D757CE">
      <w:pPr>
        <w:pStyle w:val="Heading2"/>
      </w:pPr>
      <w:r>
        <w:rPr>
          <w:rFonts w:hint="eastAsia"/>
        </w:rPr>
        <w:t>How big is Jupiter</w:t>
      </w:r>
    </w:p>
    <w:p w:rsidR="00D757CE" w:rsidRDefault="00D757CE" w:rsidP="00D757CE">
      <w:pPr>
        <w:pStyle w:val="NormalWeb"/>
        <w:shd w:val="clear" w:color="auto" w:fill="F8FCFF"/>
        <w:rPr>
          <w:rFonts w:ascii="Arial" w:hAnsi="Arial" w:cs="Arial"/>
          <w:color w:val="000000"/>
          <w:sz w:val="25"/>
          <w:szCs w:val="25"/>
        </w:rPr>
      </w:pPr>
      <w:r>
        <w:rPr>
          <w:rFonts w:ascii="Arial" w:hAnsi="Arial" w:cs="Arial"/>
          <w:color w:val="000000"/>
          <w:sz w:val="25"/>
          <w:szCs w:val="25"/>
        </w:rPr>
        <w:t xml:space="preserve">Jupiter is 142,984 km or about 11 Earths in diameter at the </w:t>
      </w:r>
      <w:r>
        <w:rPr>
          <w:rFonts w:ascii="Arial" w:hAnsi="Arial" w:cs="Arial"/>
          <w:b/>
          <w:bCs/>
          <w:color w:val="000000"/>
          <w:sz w:val="25"/>
          <w:szCs w:val="25"/>
        </w:rPr>
        <w:t>equator</w:t>
      </w:r>
      <w:r>
        <w:rPr>
          <w:rFonts w:ascii="Arial" w:hAnsi="Arial" w:cs="Arial"/>
          <w:color w:val="000000"/>
          <w:sz w:val="25"/>
          <w:szCs w:val="25"/>
        </w:rPr>
        <w:t xml:space="preserve">. That makes it about one tenth as big as the Sun! You could fit about 1,400 Earths into the volume of Jupiter. It is 133,709 km or 10 Earths in diameter from pole to pole. Jupiter's rapid </w:t>
      </w:r>
      <w:r>
        <w:rPr>
          <w:rFonts w:ascii="Arial" w:hAnsi="Arial" w:cs="Arial"/>
          <w:b/>
          <w:bCs/>
          <w:color w:val="000000"/>
          <w:sz w:val="25"/>
          <w:szCs w:val="25"/>
        </w:rPr>
        <w:t>rotation</w:t>
      </w:r>
      <w:r>
        <w:rPr>
          <w:rFonts w:ascii="Arial" w:hAnsi="Arial" w:cs="Arial"/>
          <w:color w:val="000000"/>
          <w:sz w:val="25"/>
          <w:szCs w:val="25"/>
        </w:rPr>
        <w:t xml:space="preserve"> makes it bulge out at the equator.</w:t>
      </w:r>
    </w:p>
    <w:p w:rsidR="00D757CE" w:rsidRDefault="00D757CE" w:rsidP="00D757CE">
      <w:pPr>
        <w:pStyle w:val="NormalWeb"/>
        <w:shd w:val="clear" w:color="auto" w:fill="F8FCFF"/>
        <w:rPr>
          <w:rFonts w:ascii="Arial" w:hAnsi="Arial" w:cs="Arial"/>
          <w:color w:val="000000"/>
          <w:sz w:val="25"/>
          <w:szCs w:val="25"/>
        </w:rPr>
      </w:pPr>
      <w:r>
        <w:rPr>
          <w:rFonts w:ascii="Arial" w:hAnsi="Arial" w:cs="Arial"/>
          <w:color w:val="000000"/>
          <w:sz w:val="25"/>
          <w:szCs w:val="25"/>
        </w:rPr>
        <w:t>Jupiter's magnetic field is the largest single planetary thing in the Solar System. It is 26 million kilometers across, making it about 20 times bigger than the Sun. It has a tail that extends past Saturn's orbit. If it could be seen from Earth, it would appear to be five times the size of the full moon.</w:t>
      </w:r>
      <w:r>
        <w:rPr>
          <w:rFonts w:ascii="Arial" w:hAnsi="Arial" w:cs="Arial"/>
          <w:color w:val="000000"/>
          <w:sz w:val="25"/>
          <w:szCs w:val="25"/>
        </w:rPr>
        <w:br w:type="textWrapping" w:clear="all"/>
      </w:r>
    </w:p>
    <w:p w:rsidR="00D757CE" w:rsidRDefault="00D757CE" w:rsidP="00D757CE">
      <w:pPr>
        <w:pStyle w:val="Heading2"/>
      </w:pPr>
      <w:r>
        <w:rPr>
          <w:rFonts w:hint="eastAsia"/>
        </w:rPr>
        <w:t>How long is a day on Jupiter</w:t>
      </w:r>
    </w:p>
    <w:p w:rsidR="00D757CE" w:rsidRDefault="00D757CE" w:rsidP="00D757CE">
      <w:pPr>
        <w:pStyle w:val="NormalWeb"/>
        <w:shd w:val="clear" w:color="auto" w:fill="F8FCFF"/>
        <w:rPr>
          <w:rFonts w:ascii="Arial" w:hAnsi="Arial" w:cs="Arial"/>
          <w:color w:val="000000"/>
          <w:sz w:val="25"/>
          <w:szCs w:val="25"/>
        </w:rPr>
      </w:pPr>
      <w:r>
        <w:rPr>
          <w:rFonts w:ascii="Arial" w:hAnsi="Arial" w:cs="Arial"/>
          <w:color w:val="000000"/>
          <w:sz w:val="25"/>
          <w:szCs w:val="25"/>
        </w:rPr>
        <w:t xml:space="preserve">One Jupiter day is about 10 Earth hours long. You have to say "about" because different parts of Jupiter rotate about its axis at different speeds. This is caused by the fact that Jupiter is mostly gases that are in constant motion and sometimes going in opposite directions. Some efforts have been made to try and measure the rotation speed of the inner rocky core of Jupiter, but that has proved to be quite difficult to accomplish due to the magnetic fields that surround Jupiter and the very active radio energy that </w:t>
      </w:r>
      <w:r>
        <w:rPr>
          <w:rFonts w:ascii="Arial" w:hAnsi="Arial" w:cs="Arial"/>
          <w:color w:val="000000"/>
          <w:sz w:val="25"/>
          <w:szCs w:val="25"/>
        </w:rPr>
        <w:lastRenderedPageBreak/>
        <w:t>is generated by the atmosphere of Jupiter, which interferes with measuring techniques like radar that has been used to measure the surface of Venus and Mars.</w:t>
      </w:r>
    </w:p>
    <w:p w:rsidR="009D740B" w:rsidRDefault="009D740B" w:rsidP="009D740B">
      <w:pPr>
        <w:pStyle w:val="Heading2"/>
        <w:rPr>
          <w:ins w:id="0" w:author="labrowne" w:date="2007-07-31T01:35:00Z"/>
        </w:rPr>
      </w:pPr>
      <w:ins w:id="1" w:author="labrowne" w:date="2007-07-31T01:35:00Z">
        <w:r>
          <w:t>Jupiter</w:t>
        </w:r>
        <w:r>
          <w:t>’</w:t>
        </w:r>
        <w:r>
          <w:t>s moons</w:t>
        </w:r>
      </w:ins>
    </w:p>
    <w:p w:rsidR="009D740B" w:rsidRPr="009D740B" w:rsidRDefault="009D740B" w:rsidP="009D740B">
      <w:pPr>
        <w:ind w:left="576"/>
        <w:rPr>
          <w:ins w:id="2" w:author="labrowne" w:date="2007-07-31T01:35:00Z"/>
        </w:rPr>
        <w:pPrChange w:id="3" w:author="labrowne" w:date="2007-07-31T01:36:00Z">
          <w:pPr>
            <w:pStyle w:val="Heading2"/>
          </w:pPr>
        </w:pPrChange>
      </w:pPr>
      <w:ins w:id="4" w:author="labrowne" w:date="2007-07-31T01:36:00Z">
        <w:r>
          <w:t xml:space="preserve">Jupiter has 63 known moons. </w:t>
        </w:r>
      </w:ins>
      <w:ins w:id="5" w:author="labrowne" w:date="2007-07-31T01:37:00Z">
        <w:r>
          <w:t>Io is the closest one.</w:t>
        </w:r>
      </w:ins>
    </w:p>
    <w:p w:rsidR="00D757CE" w:rsidRDefault="00D757CE" w:rsidP="00D757CE">
      <w:pPr>
        <w:pStyle w:val="Heading2"/>
      </w:pPr>
      <w:r>
        <w:rPr>
          <w:rFonts w:hint="eastAsia"/>
        </w:rPr>
        <w:t>Who is it named after</w:t>
      </w:r>
    </w:p>
    <w:p w:rsidR="00D757CE" w:rsidRDefault="00D757CE" w:rsidP="00D757CE">
      <w:pPr>
        <w:rPr>
          <w:rFonts w:ascii="Arial" w:eastAsia="宋体" w:hAnsi="Arial" w:cs="Arial"/>
          <w:color w:val="000000"/>
          <w:sz w:val="25"/>
          <w:szCs w:val="25"/>
        </w:rPr>
      </w:pPr>
      <w:r>
        <w:rPr>
          <w:rFonts w:ascii="Arial" w:hAnsi="Arial" w:cs="Arial"/>
          <w:color w:val="000000"/>
          <w:sz w:val="25"/>
          <w:szCs w:val="25"/>
        </w:rPr>
        <w:t xml:space="preserve">Jupiter is named after the chief of the Roman gods, also called Zeus in ancient Greece. It was so named because of the planet's enormous </w:t>
      </w:r>
      <w:proofErr w:type="gramStart"/>
      <w:r>
        <w:rPr>
          <w:rFonts w:ascii="Arial" w:hAnsi="Arial" w:cs="Arial"/>
          <w:color w:val="000000"/>
          <w:sz w:val="25"/>
          <w:szCs w:val="25"/>
        </w:rPr>
        <w:t>size</w:t>
      </w:r>
      <w:ins w:id="6" w:author="labrowne" w:date="2007-07-31T01:37:00Z">
        <w:r w:rsidR="009D740B">
          <w:rPr>
            <w:rFonts w:ascii="Arial" w:hAnsi="Arial" w:cs="Arial"/>
            <w:color w:val="000000"/>
            <w:sz w:val="25"/>
            <w:szCs w:val="25"/>
          </w:rPr>
          <w:t>.</w:t>
        </w:r>
      </w:ins>
      <w:proofErr w:type="gramEnd"/>
      <w:del w:id="7" w:author="labrowne" w:date="2007-07-31T01:37:00Z">
        <w:r w:rsidDel="009D740B">
          <w:rPr>
            <w:rFonts w:ascii="Arial" w:hAnsi="Arial" w:cs="Arial"/>
            <w:color w:val="000000"/>
            <w:sz w:val="25"/>
            <w:szCs w:val="25"/>
          </w:rPr>
          <w:delText>, which dominates all the others.</w:delText>
        </w:r>
      </w:del>
      <w:ins w:id="8" w:author="labrowne" w:date="2007-07-31T01:37:00Z">
        <w:r w:rsidR="009D740B">
          <w:rPr>
            <w:rFonts w:ascii="Arial" w:hAnsi="Arial" w:cs="Arial"/>
            <w:color w:val="000000"/>
            <w:sz w:val="25"/>
            <w:szCs w:val="25"/>
          </w:rPr>
          <w:t>d</w:t>
        </w:r>
      </w:ins>
    </w:p>
    <w:p w:rsidR="00D757CE" w:rsidRDefault="00D757CE" w:rsidP="00D757CE">
      <w:pPr>
        <w:pStyle w:val="Heading2"/>
      </w:pPr>
      <w:r>
        <w:rPr>
          <w:rFonts w:hint="eastAsia"/>
        </w:rPr>
        <w:t>Jupiter Facts</w:t>
      </w:r>
    </w:p>
    <w:p w:rsidR="00D757CE" w:rsidRDefault="00D757CE" w:rsidP="00D757CE">
      <w:pPr>
        <w:rPr>
          <w:rFonts w:ascii="Arial" w:eastAsia="宋体" w:hAnsi="Arial" w:cs="Arial"/>
          <w:color w:val="000000"/>
          <w:sz w:val="25"/>
          <w:szCs w:val="25"/>
        </w:rPr>
      </w:pPr>
      <w:r>
        <w:rPr>
          <w:rFonts w:ascii="Arial" w:eastAsia="宋体" w:hAnsi="Arial" w:cs="Arial" w:hint="eastAsia"/>
          <w:noProof/>
          <w:color w:val="000000"/>
          <w:sz w:val="25"/>
          <w:szCs w:val="25"/>
        </w:rPr>
        <w:drawing>
          <wp:inline distT="0" distB="0" distL="0" distR="0">
            <wp:extent cx="762000" cy="762000"/>
            <wp:effectExtent l="19050" t="0" r="0" b="0"/>
            <wp:docPr id="2" name="Picture 1" descr="Jupiter_symbol_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piter_symbol_ant.png"/>
                    <pic:cNvPicPr/>
                  </pic:nvPicPr>
                  <pic:blipFill>
                    <a:blip r:embed="rId6"/>
                    <a:stretch>
                      <a:fillRect/>
                    </a:stretch>
                  </pic:blipFill>
                  <pic:spPr>
                    <a:xfrm>
                      <a:off x="0" y="0"/>
                      <a:ext cx="762000" cy="762000"/>
                    </a:xfrm>
                    <a:prstGeom prst="rect">
                      <a:avLst/>
                    </a:prstGeom>
                  </pic:spPr>
                </pic:pic>
              </a:graphicData>
            </a:graphic>
          </wp:inline>
        </w:drawing>
      </w:r>
    </w:p>
    <w:p w:rsidR="00D757CE" w:rsidRPr="00D757CE" w:rsidRDefault="00D757CE" w:rsidP="00D757CE">
      <w:pPr>
        <w:pStyle w:val="ListParagraph"/>
        <w:numPr>
          <w:ilvl w:val="0"/>
          <w:numId w:val="1"/>
        </w:numPr>
        <w:rPr>
          <w:rFonts w:ascii="Arial" w:eastAsia="宋体" w:hAnsi="Arial" w:cs="Arial"/>
          <w:color w:val="000000"/>
          <w:sz w:val="25"/>
          <w:szCs w:val="25"/>
        </w:rPr>
      </w:pPr>
      <w:r w:rsidRPr="00D757CE">
        <w:rPr>
          <w:rFonts w:ascii="Arial" w:eastAsia="宋体" w:hAnsi="Arial" w:cs="Arial"/>
          <w:color w:val="000000"/>
          <w:sz w:val="25"/>
          <w:szCs w:val="25"/>
        </w:rPr>
        <w:t xml:space="preserve">Due to its magnetic field trapping particles from the Sun, Jupiter is surrounded by very powerful radiation belts which would kill anyone who entered them. </w:t>
      </w:r>
    </w:p>
    <w:p w:rsidR="00D757CE" w:rsidRPr="00D757CE" w:rsidRDefault="00D757CE" w:rsidP="00D757CE">
      <w:pPr>
        <w:pStyle w:val="ListParagraph"/>
        <w:numPr>
          <w:ilvl w:val="0"/>
          <w:numId w:val="1"/>
        </w:numPr>
        <w:rPr>
          <w:rFonts w:ascii="Arial" w:eastAsia="宋体" w:hAnsi="Arial" w:cs="Arial"/>
          <w:color w:val="000000"/>
          <w:sz w:val="25"/>
          <w:szCs w:val="25"/>
        </w:rPr>
      </w:pPr>
      <w:r w:rsidRPr="00D757CE">
        <w:rPr>
          <w:rFonts w:ascii="Arial" w:eastAsia="宋体" w:hAnsi="Arial" w:cs="Arial"/>
          <w:color w:val="000000"/>
          <w:sz w:val="25"/>
          <w:szCs w:val="25"/>
        </w:rPr>
        <w:t xml:space="preserve">Jupiter's moon </w:t>
      </w:r>
      <w:proofErr w:type="spellStart"/>
      <w:r w:rsidRPr="00D757CE">
        <w:rPr>
          <w:rFonts w:ascii="Arial" w:eastAsia="宋体" w:hAnsi="Arial" w:cs="Arial"/>
          <w:color w:val="000000"/>
          <w:sz w:val="25"/>
          <w:szCs w:val="25"/>
        </w:rPr>
        <w:t>Europa</w:t>
      </w:r>
      <w:proofErr w:type="spellEnd"/>
      <w:r w:rsidRPr="00D757CE">
        <w:rPr>
          <w:rFonts w:ascii="Arial" w:eastAsia="宋体" w:hAnsi="Arial" w:cs="Arial"/>
          <w:color w:val="000000"/>
          <w:sz w:val="25"/>
          <w:szCs w:val="25"/>
        </w:rPr>
        <w:t xml:space="preserve"> is thought to have a giant ocean below its surface.</w:t>
      </w:r>
    </w:p>
    <w:sectPr w:rsidR="00D757CE" w:rsidRPr="00D757CE" w:rsidSect="00A67FCA">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2B3E17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8F5333A"/>
    <w:multiLevelType w:val="hybridMultilevel"/>
    <w:tmpl w:val="00340A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trackRevisions/>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757CE"/>
    <w:rsid w:val="000E0EED"/>
    <w:rsid w:val="00116E02"/>
    <w:rsid w:val="00442DCC"/>
    <w:rsid w:val="00655A86"/>
    <w:rsid w:val="007D7072"/>
    <w:rsid w:val="00870D07"/>
    <w:rsid w:val="008A6C12"/>
    <w:rsid w:val="00921447"/>
    <w:rsid w:val="009D740B"/>
    <w:rsid w:val="00A67FCA"/>
    <w:rsid w:val="00A8265B"/>
    <w:rsid w:val="00A96678"/>
    <w:rsid w:val="00AF5E2D"/>
    <w:rsid w:val="00D757CE"/>
    <w:rsid w:val="00E82CA9"/>
    <w:rsid w:val="00EC68A3"/>
    <w:rsid w:val="00FA6307"/>
    <w:rsid w:val="00FC23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447"/>
  </w:style>
  <w:style w:type="paragraph" w:styleId="Heading1">
    <w:name w:val="heading 1"/>
    <w:basedOn w:val="Normal"/>
    <w:next w:val="Normal"/>
    <w:link w:val="Heading1Char"/>
    <w:uiPriority w:val="9"/>
    <w:qFormat/>
    <w:rsid w:val="0092144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44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144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144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144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2144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57CE"/>
    <w:pPr>
      <w:keepNext/>
      <w:numPr>
        <w:ilvl w:val="6"/>
        <w:numId w:val="2"/>
      </w:numPr>
      <w:spacing w:line="720" w:lineRule="auto"/>
      <w:ind w:leftChars="400" w:left="400"/>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semiHidden/>
    <w:unhideWhenUsed/>
    <w:qFormat/>
    <w:rsid w:val="00D757CE"/>
    <w:pPr>
      <w:keepNext/>
      <w:numPr>
        <w:ilvl w:val="7"/>
        <w:numId w:val="2"/>
      </w:numPr>
      <w:spacing w:line="720" w:lineRule="auto"/>
      <w:ind w:leftChars="400" w:left="400"/>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semiHidden/>
    <w:unhideWhenUsed/>
    <w:qFormat/>
    <w:rsid w:val="00D757CE"/>
    <w:pPr>
      <w:keepNext/>
      <w:numPr>
        <w:ilvl w:val="8"/>
        <w:numId w:val="2"/>
      </w:numPr>
      <w:spacing w:line="720" w:lineRule="auto"/>
      <w:ind w:leftChars="400" w:left="400"/>
      <w:outlineLvl w:val="8"/>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4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14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14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14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21447"/>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921447"/>
    <w:pPr>
      <w:spacing w:line="240" w:lineRule="auto"/>
    </w:pPr>
    <w:rPr>
      <w:b/>
      <w:bCs/>
      <w:color w:val="4F81BD" w:themeColor="accent1"/>
      <w:sz w:val="18"/>
      <w:szCs w:val="18"/>
    </w:rPr>
  </w:style>
  <w:style w:type="paragraph" w:styleId="Title">
    <w:name w:val="Title"/>
    <w:basedOn w:val="Normal"/>
    <w:next w:val="Normal"/>
    <w:link w:val="TitleChar"/>
    <w:uiPriority w:val="10"/>
    <w:qFormat/>
    <w:rsid w:val="00921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4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21447"/>
    <w:pPr>
      <w:ind w:left="720"/>
      <w:contextualSpacing/>
    </w:pPr>
  </w:style>
  <w:style w:type="paragraph" w:styleId="BalloonText">
    <w:name w:val="Balloon Text"/>
    <w:basedOn w:val="Normal"/>
    <w:link w:val="BalloonTextChar"/>
    <w:uiPriority w:val="99"/>
    <w:semiHidden/>
    <w:unhideWhenUsed/>
    <w:rsid w:val="00D757CE"/>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D757CE"/>
    <w:rPr>
      <w:rFonts w:asciiTheme="majorHAnsi" w:eastAsiaTheme="majorEastAsia" w:hAnsiTheme="majorHAnsi" w:cstheme="majorBidi"/>
      <w:sz w:val="16"/>
      <w:szCs w:val="16"/>
    </w:rPr>
  </w:style>
  <w:style w:type="paragraph" w:styleId="NormalWeb">
    <w:name w:val="Normal (Web)"/>
    <w:basedOn w:val="Normal"/>
    <w:uiPriority w:val="99"/>
    <w:semiHidden/>
    <w:unhideWhenUsed/>
    <w:rsid w:val="00D757CE"/>
    <w:pPr>
      <w:spacing w:before="96" w:after="120" w:line="360" w:lineRule="atLeast"/>
    </w:pPr>
    <w:rPr>
      <w:rFonts w:ascii="PMingLiU" w:eastAsia="PMingLiU" w:hAnsi="PMingLiU" w:cs="PMingLiU"/>
      <w:sz w:val="24"/>
      <w:szCs w:val="24"/>
      <w:lang w:eastAsia="zh-TW"/>
    </w:rPr>
  </w:style>
  <w:style w:type="paragraph" w:styleId="DocumentMap">
    <w:name w:val="Document Map"/>
    <w:basedOn w:val="Normal"/>
    <w:link w:val="DocumentMapChar"/>
    <w:uiPriority w:val="99"/>
    <w:semiHidden/>
    <w:unhideWhenUsed/>
    <w:rsid w:val="00D757CE"/>
    <w:rPr>
      <w:rFonts w:ascii="Tahoma" w:hAnsi="Tahoma" w:cs="Tahoma"/>
      <w:sz w:val="16"/>
      <w:szCs w:val="16"/>
    </w:rPr>
  </w:style>
  <w:style w:type="character" w:customStyle="1" w:styleId="DocumentMapChar">
    <w:name w:val="Document Map Char"/>
    <w:basedOn w:val="DefaultParagraphFont"/>
    <w:link w:val="DocumentMap"/>
    <w:uiPriority w:val="99"/>
    <w:semiHidden/>
    <w:rsid w:val="00D757CE"/>
    <w:rPr>
      <w:rFonts w:ascii="Tahoma" w:hAnsi="Tahoma" w:cs="Tahoma"/>
      <w:sz w:val="16"/>
      <w:szCs w:val="16"/>
    </w:rPr>
  </w:style>
  <w:style w:type="character" w:customStyle="1" w:styleId="Heading7Char">
    <w:name w:val="Heading 7 Char"/>
    <w:basedOn w:val="DefaultParagraphFont"/>
    <w:link w:val="Heading7"/>
    <w:uiPriority w:val="9"/>
    <w:semiHidden/>
    <w:rsid w:val="00D757CE"/>
    <w:rPr>
      <w:rFonts w:asciiTheme="majorHAnsi" w:eastAsiaTheme="majorEastAsia" w:hAnsiTheme="majorHAnsi" w:cstheme="majorBidi"/>
      <w:b/>
      <w:bCs/>
      <w:sz w:val="36"/>
      <w:szCs w:val="36"/>
    </w:rPr>
  </w:style>
  <w:style w:type="character" w:customStyle="1" w:styleId="Heading8Char">
    <w:name w:val="Heading 8 Char"/>
    <w:basedOn w:val="DefaultParagraphFont"/>
    <w:link w:val="Heading8"/>
    <w:uiPriority w:val="9"/>
    <w:semiHidden/>
    <w:rsid w:val="00D757CE"/>
    <w:rPr>
      <w:rFonts w:asciiTheme="majorHAnsi" w:eastAsiaTheme="majorEastAsia" w:hAnsiTheme="majorHAnsi" w:cstheme="majorBidi"/>
      <w:sz w:val="36"/>
      <w:szCs w:val="36"/>
    </w:rPr>
  </w:style>
  <w:style w:type="character" w:customStyle="1" w:styleId="Heading9Char">
    <w:name w:val="Heading 9 Char"/>
    <w:basedOn w:val="DefaultParagraphFont"/>
    <w:link w:val="Heading9"/>
    <w:uiPriority w:val="9"/>
    <w:semiHidden/>
    <w:rsid w:val="00D757CE"/>
    <w:rPr>
      <w:rFonts w:asciiTheme="majorHAnsi" w:eastAsiaTheme="majorEastAsia" w:hAnsiTheme="majorHAnsi" w:cstheme="majorBidi"/>
      <w:sz w:val="36"/>
      <w:szCs w:val="36"/>
    </w:rPr>
  </w:style>
</w:styles>
</file>

<file path=word/webSettings.xml><?xml version="1.0" encoding="utf-8"?>
<w:webSettings xmlns:r="http://schemas.openxmlformats.org/officeDocument/2006/relationships" xmlns:w="http://schemas.openxmlformats.org/wordprocessingml/2006/main">
  <w:divs>
    <w:div w:id="345791881">
      <w:bodyDiv w:val="1"/>
      <w:marLeft w:val="0"/>
      <w:marRight w:val="0"/>
      <w:marTop w:val="0"/>
      <w:marBottom w:val="0"/>
      <w:divBdr>
        <w:top w:val="none" w:sz="0" w:space="0" w:color="auto"/>
        <w:left w:val="none" w:sz="0" w:space="0" w:color="auto"/>
        <w:bottom w:val="none" w:sz="0" w:space="0" w:color="auto"/>
        <w:right w:val="none" w:sz="0" w:space="0" w:color="auto"/>
      </w:divBdr>
      <w:divsChild>
        <w:div w:id="384065109">
          <w:marLeft w:val="0"/>
          <w:marRight w:val="0"/>
          <w:marTop w:val="0"/>
          <w:marBottom w:val="0"/>
          <w:divBdr>
            <w:top w:val="none" w:sz="0" w:space="0" w:color="auto"/>
            <w:left w:val="none" w:sz="0" w:space="0" w:color="auto"/>
            <w:bottom w:val="none" w:sz="0" w:space="0" w:color="auto"/>
            <w:right w:val="none" w:sz="0" w:space="0" w:color="auto"/>
          </w:divBdr>
          <w:divsChild>
            <w:div w:id="1926307005">
              <w:marLeft w:val="-2928"/>
              <w:marRight w:val="0"/>
              <w:marTop w:val="0"/>
              <w:marBottom w:val="144"/>
              <w:divBdr>
                <w:top w:val="none" w:sz="0" w:space="0" w:color="auto"/>
                <w:left w:val="none" w:sz="0" w:space="0" w:color="auto"/>
                <w:bottom w:val="none" w:sz="0" w:space="0" w:color="auto"/>
                <w:right w:val="none" w:sz="0" w:space="0" w:color="auto"/>
              </w:divBdr>
              <w:divsChild>
                <w:div w:id="765030985">
                  <w:marLeft w:val="2928"/>
                  <w:marRight w:val="0"/>
                  <w:marTop w:val="720"/>
                  <w:marBottom w:val="0"/>
                  <w:divBdr>
                    <w:top w:val="single" w:sz="6" w:space="0" w:color="AAAAAA"/>
                    <w:left w:val="single" w:sz="6" w:space="0" w:color="AAAAAA"/>
                    <w:bottom w:val="single" w:sz="6" w:space="0" w:color="AAAAAA"/>
                    <w:right w:val="none" w:sz="0" w:space="0" w:color="auto"/>
                  </w:divBdr>
                  <w:divsChild>
                    <w:div w:id="1130901208">
                      <w:marLeft w:val="0"/>
                      <w:marRight w:val="0"/>
                      <w:marTop w:val="0"/>
                      <w:marBottom w:val="0"/>
                      <w:divBdr>
                        <w:top w:val="none" w:sz="0" w:space="0" w:color="auto"/>
                        <w:left w:val="none" w:sz="0" w:space="0" w:color="auto"/>
                        <w:bottom w:val="none" w:sz="0" w:space="0" w:color="auto"/>
                        <w:right w:val="none" w:sz="0" w:space="0" w:color="auto"/>
                      </w:divBdr>
                      <w:divsChild>
                        <w:div w:id="408501004">
                          <w:marLeft w:val="48"/>
                          <w:marRight w:val="0"/>
                          <w:marTop w:val="0"/>
                          <w:marBottom w:val="0"/>
                          <w:divBdr>
                            <w:top w:val="single" w:sz="12" w:space="5" w:color="AAAAAA"/>
                            <w:left w:val="single" w:sz="12" w:space="5" w:color="AAAAAA"/>
                            <w:bottom w:val="single" w:sz="12" w:space="5" w:color="AAAAAA"/>
                            <w:right w:val="single" w:sz="12" w:space="5" w:color="AAAAAA"/>
                          </w:divBdr>
                        </w:div>
                      </w:divsChild>
                    </w:div>
                  </w:divsChild>
                </w:div>
              </w:divsChild>
            </w:div>
          </w:divsChild>
        </w:div>
      </w:divsChild>
    </w:div>
    <w:div w:id="1239248174">
      <w:bodyDiv w:val="1"/>
      <w:marLeft w:val="0"/>
      <w:marRight w:val="0"/>
      <w:marTop w:val="0"/>
      <w:marBottom w:val="0"/>
      <w:divBdr>
        <w:top w:val="none" w:sz="0" w:space="0" w:color="auto"/>
        <w:left w:val="none" w:sz="0" w:space="0" w:color="auto"/>
        <w:bottom w:val="none" w:sz="0" w:space="0" w:color="auto"/>
        <w:right w:val="none" w:sz="0" w:space="0" w:color="auto"/>
      </w:divBdr>
      <w:divsChild>
        <w:div w:id="1029919004">
          <w:marLeft w:val="0"/>
          <w:marRight w:val="0"/>
          <w:marTop w:val="0"/>
          <w:marBottom w:val="0"/>
          <w:divBdr>
            <w:top w:val="none" w:sz="0" w:space="0" w:color="auto"/>
            <w:left w:val="none" w:sz="0" w:space="0" w:color="auto"/>
            <w:bottom w:val="none" w:sz="0" w:space="0" w:color="auto"/>
            <w:right w:val="none" w:sz="0" w:space="0" w:color="auto"/>
          </w:divBdr>
          <w:divsChild>
            <w:div w:id="1478035581">
              <w:marLeft w:val="-2928"/>
              <w:marRight w:val="0"/>
              <w:marTop w:val="0"/>
              <w:marBottom w:val="144"/>
              <w:divBdr>
                <w:top w:val="none" w:sz="0" w:space="0" w:color="auto"/>
                <w:left w:val="none" w:sz="0" w:space="0" w:color="auto"/>
                <w:bottom w:val="none" w:sz="0" w:space="0" w:color="auto"/>
                <w:right w:val="none" w:sz="0" w:space="0" w:color="auto"/>
              </w:divBdr>
              <w:divsChild>
                <w:div w:id="614601715">
                  <w:marLeft w:val="2928"/>
                  <w:marRight w:val="0"/>
                  <w:marTop w:val="720"/>
                  <w:marBottom w:val="0"/>
                  <w:divBdr>
                    <w:top w:val="single" w:sz="6" w:space="0" w:color="AAAAAA"/>
                    <w:left w:val="single" w:sz="6" w:space="0" w:color="AAAAAA"/>
                    <w:bottom w:val="single" w:sz="6" w:space="0" w:color="AAAAAA"/>
                    <w:right w:val="none" w:sz="0" w:space="0" w:color="auto"/>
                  </w:divBdr>
                  <w:divsChild>
                    <w:div w:id="11069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882">
      <w:bodyDiv w:val="1"/>
      <w:marLeft w:val="0"/>
      <w:marRight w:val="0"/>
      <w:marTop w:val="0"/>
      <w:marBottom w:val="0"/>
      <w:divBdr>
        <w:top w:val="none" w:sz="0" w:space="0" w:color="auto"/>
        <w:left w:val="none" w:sz="0" w:space="0" w:color="auto"/>
        <w:bottom w:val="none" w:sz="0" w:space="0" w:color="auto"/>
        <w:right w:val="none" w:sz="0" w:space="0" w:color="auto"/>
      </w:divBdr>
      <w:divsChild>
        <w:div w:id="1521890760">
          <w:marLeft w:val="0"/>
          <w:marRight w:val="0"/>
          <w:marTop w:val="0"/>
          <w:marBottom w:val="0"/>
          <w:divBdr>
            <w:top w:val="none" w:sz="0" w:space="0" w:color="auto"/>
            <w:left w:val="none" w:sz="0" w:space="0" w:color="auto"/>
            <w:bottom w:val="none" w:sz="0" w:space="0" w:color="auto"/>
            <w:right w:val="none" w:sz="0" w:space="0" w:color="auto"/>
          </w:divBdr>
          <w:divsChild>
            <w:div w:id="1183087373">
              <w:marLeft w:val="-2928"/>
              <w:marRight w:val="0"/>
              <w:marTop w:val="0"/>
              <w:marBottom w:val="144"/>
              <w:divBdr>
                <w:top w:val="none" w:sz="0" w:space="0" w:color="auto"/>
                <w:left w:val="none" w:sz="0" w:space="0" w:color="auto"/>
                <w:bottom w:val="none" w:sz="0" w:space="0" w:color="auto"/>
                <w:right w:val="none" w:sz="0" w:space="0" w:color="auto"/>
              </w:divBdr>
              <w:divsChild>
                <w:div w:id="1341661155">
                  <w:marLeft w:val="2928"/>
                  <w:marRight w:val="0"/>
                  <w:marTop w:val="720"/>
                  <w:marBottom w:val="0"/>
                  <w:divBdr>
                    <w:top w:val="single" w:sz="6" w:space="0" w:color="AAAAAA"/>
                    <w:left w:val="single" w:sz="6" w:space="0" w:color="AAAAAA"/>
                    <w:bottom w:val="single" w:sz="6" w:space="0" w:color="AAAAAA"/>
                    <w:right w:val="none" w:sz="0" w:space="0" w:color="auto"/>
                  </w:divBdr>
                  <w:divsChild>
                    <w:div w:id="14879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283</Words>
  <Characters>1616</Characters>
  <Application>Microsoft Office Word</Application>
  <DocSecurity>0</DocSecurity>
  <Lines>13</Lines>
  <Paragraphs>3</Paragraphs>
  <ScaleCrop>false</ScaleCrop>
  <Company>Microsoft</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labrowne</dc:creator>
  <cp:keywords/>
  <dc:description/>
  <cp:lastModifiedBy>labrowne</cp:lastModifiedBy>
  <cp:revision>2</cp:revision>
  <dcterms:created xsi:type="dcterms:W3CDTF">2007-07-30T04:46:00Z</dcterms:created>
  <dcterms:modified xsi:type="dcterms:W3CDTF">2007-07-31T08:37:00Z</dcterms:modified>
</cp:coreProperties>
</file>